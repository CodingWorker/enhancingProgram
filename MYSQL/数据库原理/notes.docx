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47D49">
      <w:pPr>
        <w:rPr>
          <w:rFonts w:hint="eastAsia"/>
        </w:rPr>
      </w:pPr>
      <w:r>
        <w:t>参考</w:t>
      </w:r>
      <w:r>
        <w:rPr>
          <w:rFonts w:hint="eastAsia"/>
        </w:rPr>
        <w:t>：</w:t>
      </w:r>
      <w:hyperlink r:id="rId7" w:history="1">
        <w:r w:rsidRPr="006E4E51">
          <w:rPr>
            <w:rStyle w:val="a5"/>
          </w:rPr>
          <w:t>http://blog.csdn.net/albertfly/article/details/51318995</w:t>
        </w:r>
      </w:hyperlink>
    </w:p>
    <w:p w:rsidR="00047D49" w:rsidRDefault="00047D49">
      <w:pPr>
        <w:rPr>
          <w:rFonts w:hint="eastAsia"/>
        </w:rPr>
      </w:pP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一提到关系型数据库，我禁不住想：有些东西被忽视了。关系型数据库无处不在，而且种类繁多，从小巧实用的 SQLite 到强大的 Teradata 。但很少有文章讲解数据库是如何工作的。你可以自己谷歌/百度一下『关系型数据库原理』，看看结果多么的稀少</w:t>
      </w:r>
      <w:r>
        <w:rPr>
          <w:rFonts w:ascii="微软雅黑" w:eastAsia="微软雅黑" w:hAnsi="微软雅黑" w:hint="eastAsia"/>
          <w:color w:val="2E2E2E"/>
          <w:sz w:val="23"/>
          <w:szCs w:val="23"/>
          <w:bdr w:val="none" w:sz="0" w:space="0" w:color="auto" w:frame="1"/>
        </w:rPr>
        <w:t>【译者注：百度为您找到相关结果约1,850,000个…】</w:t>
      </w:r>
      <w:r>
        <w:rPr>
          <w:rFonts w:ascii="微软雅黑" w:eastAsia="微软雅黑" w:hAnsi="微软雅黑" w:hint="eastAsia"/>
          <w:color w:val="2E2E2E"/>
          <w:sz w:val="23"/>
          <w:szCs w:val="23"/>
        </w:rPr>
        <w:t> ，而且找到的那些文章都很短。现在如果你查找最近时髦的技术（大数据、NoSQL或JavaScript），你能找到更多深入探讨它们如何工作的文章。</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难道关系型数据库已经太古老太无趣，除了大学教材、研究文献和书籍以外，没人愿意讲了吗？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pt;height:240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作为一个开发人员，我不喜欢用我不明白的东西。而且，数据库已经使用了40年之久，一定有理由的。多年以来，我花了成百上千个小时来真正领会这些我每天都在用的、古怪的黑盒子。</w:t>
      </w:r>
      <w:r>
        <w:rPr>
          <w:rFonts w:ascii="微软雅黑" w:eastAsia="微软雅黑" w:hAnsi="微软雅黑" w:hint="eastAsia"/>
          <w:color w:val="2E2E2E"/>
          <w:sz w:val="23"/>
          <w:szCs w:val="23"/>
          <w:bdr w:val="none" w:sz="0" w:space="0" w:color="auto" w:frame="1"/>
        </w:rPr>
        <w:t>关系型数据库</w:t>
      </w:r>
      <w:r>
        <w:rPr>
          <w:rFonts w:ascii="微软雅黑" w:eastAsia="微软雅黑" w:hAnsi="微软雅黑" w:hint="eastAsia"/>
          <w:color w:val="2E2E2E"/>
          <w:sz w:val="23"/>
          <w:szCs w:val="23"/>
        </w:rPr>
        <w:t>非常有趣，因为它们是</w:t>
      </w:r>
      <w:r>
        <w:rPr>
          <w:rFonts w:ascii="微软雅黑" w:eastAsia="微软雅黑" w:hAnsi="微软雅黑" w:hint="eastAsia"/>
          <w:color w:val="2E2E2E"/>
          <w:sz w:val="23"/>
          <w:szCs w:val="23"/>
          <w:bdr w:val="none" w:sz="0" w:space="0" w:color="auto" w:frame="1"/>
        </w:rPr>
        <w:t>基于实用而且可复用</w:t>
      </w:r>
      <w:r>
        <w:rPr>
          <w:rFonts w:ascii="微软雅黑" w:eastAsia="微软雅黑" w:hAnsi="微软雅黑" w:hint="eastAsia"/>
          <w:color w:val="2E2E2E"/>
          <w:sz w:val="23"/>
          <w:szCs w:val="23"/>
          <w:bdr w:val="none" w:sz="0" w:space="0" w:color="auto" w:frame="1"/>
        </w:rPr>
        <w:lastRenderedPageBreak/>
        <w:t>的概念</w:t>
      </w:r>
      <w:r>
        <w:rPr>
          <w:rFonts w:ascii="微软雅黑" w:eastAsia="微软雅黑" w:hAnsi="微软雅黑" w:hint="eastAsia"/>
          <w:color w:val="2E2E2E"/>
          <w:sz w:val="23"/>
          <w:szCs w:val="23"/>
        </w:rPr>
        <w:t>。如果你对了解一个数据库感兴趣，但是从未有时间或意愿来刻苦钻研这个内容广泛的课题，你应该喜欢这篇文章。</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虽然本文标题很明确，</w:t>
      </w:r>
      <w:r>
        <w:rPr>
          <w:rFonts w:ascii="微软雅黑" w:eastAsia="微软雅黑" w:hAnsi="微软雅黑" w:hint="eastAsia"/>
          <w:color w:val="2E2E2E"/>
          <w:sz w:val="23"/>
          <w:szCs w:val="23"/>
          <w:bdr w:val="none" w:sz="0" w:space="0" w:color="auto" w:frame="1"/>
        </w:rPr>
        <w:t>但我的目的并不是讲如何使用数据库</w:t>
      </w:r>
      <w:r>
        <w:rPr>
          <w:rFonts w:ascii="微软雅黑" w:eastAsia="微软雅黑" w:hAnsi="微软雅黑" w:hint="eastAsia"/>
          <w:color w:val="2E2E2E"/>
          <w:sz w:val="23"/>
          <w:szCs w:val="23"/>
        </w:rPr>
        <w:t>。因此，你应该已经掌握怎么写一个简单的 join query（联接查询）和CRUD操作（创建读取更新删除），否则你可能无法理解本文。</w:t>
      </w:r>
      <w:r>
        <w:rPr>
          <w:rFonts w:ascii="微软雅黑" w:eastAsia="微软雅黑" w:hAnsi="微软雅黑" w:hint="eastAsia"/>
          <w:color w:val="2E2E2E"/>
          <w:sz w:val="23"/>
          <w:szCs w:val="23"/>
          <w:bdr w:val="none" w:sz="0" w:space="0" w:color="auto" w:frame="1"/>
        </w:rPr>
        <w:t>这是唯一需要你了解的</w:t>
      </w:r>
      <w:r>
        <w:rPr>
          <w:rFonts w:ascii="微软雅黑" w:eastAsia="微软雅黑" w:hAnsi="微软雅黑" w:hint="eastAsia"/>
          <w:color w:val="2E2E2E"/>
          <w:sz w:val="23"/>
          <w:szCs w:val="23"/>
        </w:rPr>
        <w:t>，其他的由我来讲解。</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我会从一些计算机科学方面的知识谈起，比如时间复杂度。我知道有些人讨厌这个概念，但是没有它你就不能理解数据库内部的巧妙之处。由于这是个很大的话题，</w:t>
      </w:r>
      <w:r>
        <w:rPr>
          <w:rFonts w:ascii="微软雅黑" w:eastAsia="微软雅黑" w:hAnsi="微软雅黑" w:hint="eastAsia"/>
          <w:color w:val="2E2E2E"/>
          <w:sz w:val="23"/>
          <w:szCs w:val="23"/>
          <w:bdr w:val="none" w:sz="0" w:space="0" w:color="auto" w:frame="1"/>
        </w:rPr>
        <w:t>我将集中探讨</w:t>
      </w:r>
      <w:r>
        <w:rPr>
          <w:rFonts w:ascii="微软雅黑" w:eastAsia="微软雅黑" w:hAnsi="微软雅黑" w:hint="eastAsia"/>
          <w:color w:val="2E2E2E"/>
          <w:sz w:val="23"/>
          <w:szCs w:val="23"/>
        </w:rPr>
        <w:t>我认为必要的内容：</w:t>
      </w:r>
      <w:r>
        <w:rPr>
          <w:rFonts w:ascii="微软雅黑" w:eastAsia="微软雅黑" w:hAnsi="微软雅黑" w:hint="eastAsia"/>
          <w:color w:val="2E2E2E"/>
          <w:sz w:val="23"/>
          <w:szCs w:val="23"/>
          <w:bdr w:val="none" w:sz="0" w:space="0" w:color="auto" w:frame="1"/>
        </w:rPr>
        <w:t>数据库处理SQL查询的方式</w:t>
      </w:r>
      <w:r>
        <w:rPr>
          <w:rFonts w:ascii="微软雅黑" w:eastAsia="微软雅黑" w:hAnsi="微软雅黑" w:hint="eastAsia"/>
          <w:color w:val="2E2E2E"/>
          <w:sz w:val="23"/>
          <w:szCs w:val="23"/>
        </w:rPr>
        <w:t>。我仅仅介绍数据库背后的基本概念，以便在读完本文后你会</w:t>
      </w:r>
      <w:r>
        <w:rPr>
          <w:rFonts w:ascii="微软雅黑" w:eastAsia="微软雅黑" w:hAnsi="微软雅黑" w:hint="eastAsia"/>
          <w:color w:val="2E2E2E"/>
          <w:sz w:val="23"/>
          <w:szCs w:val="23"/>
          <w:bdr w:val="none" w:sz="0" w:space="0" w:color="auto" w:frame="1"/>
        </w:rPr>
        <w:t>对底层到底发生了什么有个很好的了解</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【译者注：关于时间复杂度。计算机科学中，算法的时间复杂度是一个函数，它定量描述了该算法的运行时间。如果不了解这个概念建议先看看</w:t>
      </w:r>
      <w:hyperlink r:id="rId8" w:tgtFrame="_blank" w:history="1">
        <w:r>
          <w:rPr>
            <w:rStyle w:val="a5"/>
            <w:rFonts w:ascii="微软雅黑" w:eastAsia="微软雅黑" w:hAnsi="微软雅黑" w:hint="eastAsia"/>
            <w:color w:val="0099CC"/>
            <w:sz w:val="23"/>
            <w:szCs w:val="23"/>
            <w:bdr w:val="none" w:sz="0" w:space="0" w:color="auto" w:frame="1"/>
          </w:rPr>
          <w:t>维基</w:t>
        </w:r>
      </w:hyperlink>
      <w:r>
        <w:rPr>
          <w:rFonts w:ascii="微软雅黑" w:eastAsia="微软雅黑" w:hAnsi="微软雅黑" w:hint="eastAsia"/>
          <w:color w:val="2E2E2E"/>
          <w:sz w:val="23"/>
          <w:szCs w:val="23"/>
          <w:bdr w:val="none" w:sz="0" w:space="0" w:color="auto" w:frame="1"/>
        </w:rPr>
        <w:t>或</w:t>
      </w:r>
      <w:hyperlink r:id="rId9" w:tgtFrame="_blank" w:history="1">
        <w:r>
          <w:rPr>
            <w:rStyle w:val="a5"/>
            <w:rFonts w:ascii="微软雅黑" w:eastAsia="微软雅黑" w:hAnsi="微软雅黑" w:hint="eastAsia"/>
            <w:color w:val="0099CC"/>
            <w:sz w:val="23"/>
            <w:szCs w:val="23"/>
            <w:bdr w:val="none" w:sz="0" w:space="0" w:color="auto" w:frame="1"/>
          </w:rPr>
          <w:t>百度百科</w:t>
        </w:r>
      </w:hyperlink>
      <w:r>
        <w:rPr>
          <w:rFonts w:ascii="微软雅黑" w:eastAsia="微软雅黑" w:hAnsi="微软雅黑" w:hint="eastAsia"/>
          <w:color w:val="2E2E2E"/>
          <w:sz w:val="23"/>
          <w:szCs w:val="23"/>
          <w:bdr w:val="none" w:sz="0" w:space="0" w:color="auto" w:frame="1"/>
        </w:rPr>
        <w:t>，对于理解文章下面的内容很有帮助】</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由于本文是个长篇技术文章，涉及到很多算法和数据结构知识，你尽可以慢慢读。有些概念比较难懂，你可以跳过，不影响理解整体内容。</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这篇文章大约分为3个部分：</w:t>
      </w:r>
    </w:p>
    <w:p w:rsidR="00454399" w:rsidRDefault="00454399" w:rsidP="00454399">
      <w:pPr>
        <w:widowControl/>
        <w:numPr>
          <w:ilvl w:val="0"/>
          <w:numId w:val="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底层和上层数据库组件概况</w:t>
      </w:r>
    </w:p>
    <w:p w:rsidR="00454399" w:rsidRDefault="00454399" w:rsidP="00454399">
      <w:pPr>
        <w:widowControl/>
        <w:numPr>
          <w:ilvl w:val="0"/>
          <w:numId w:val="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查询优化过程概况</w:t>
      </w:r>
    </w:p>
    <w:p w:rsidR="00454399" w:rsidRDefault="00454399" w:rsidP="00454399">
      <w:pPr>
        <w:widowControl/>
        <w:numPr>
          <w:ilvl w:val="0"/>
          <w:numId w:val="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事务和缓冲池管理概况</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0" w:name="t0"/>
      <w:bookmarkEnd w:id="0"/>
      <w:r>
        <w:rPr>
          <w:rFonts w:ascii="微软雅黑" w:eastAsia="微软雅黑" w:hAnsi="微软雅黑" w:hint="eastAsia"/>
          <w:b w:val="0"/>
          <w:bCs w:val="0"/>
          <w:color w:val="2E2E2E"/>
        </w:rPr>
        <w:t>回到基础</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很久很久以前（在一个遥远而又遥远的星系……)，开发者必须确切地知道他们的代码需要多少次运算。他们把算法和数据结构牢记于心，因为他们的计算机运行缓慢，无法承受对CPU和内存的浪费。</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在这一部分，我将提醒大家一些这类的概念，因为它们对理解数据库至关重要。我还会介绍</w:t>
      </w:r>
      <w:r>
        <w:rPr>
          <w:rFonts w:ascii="微软雅黑" w:eastAsia="微软雅黑" w:hAnsi="微软雅黑" w:hint="eastAsia"/>
          <w:color w:val="2E2E2E"/>
          <w:sz w:val="23"/>
          <w:szCs w:val="23"/>
          <w:bdr w:val="none" w:sz="0" w:space="0" w:color="auto" w:frame="1"/>
        </w:rPr>
        <w:t>数据库索引</w:t>
      </w:r>
      <w:r>
        <w:rPr>
          <w:rFonts w:ascii="微软雅黑" w:eastAsia="微软雅黑" w:hAnsi="微软雅黑" w:hint="eastAsia"/>
          <w:color w:val="2E2E2E"/>
          <w:sz w:val="23"/>
          <w:szCs w:val="23"/>
        </w:rPr>
        <w:t>的概念。</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 w:name="t1"/>
      <w:bookmarkEnd w:id="1"/>
      <w:r>
        <w:rPr>
          <w:rFonts w:ascii="微软雅黑" w:eastAsia="微软雅黑" w:hAnsi="微软雅黑" w:hint="eastAsia"/>
          <w:b w:val="0"/>
          <w:bCs w:val="0"/>
          <w:color w:val="2E2E2E"/>
          <w:sz w:val="30"/>
          <w:szCs w:val="30"/>
        </w:rPr>
        <w:t>O(1) vs O(n^2)</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现今很多开发者不关心时间复杂度……他们是对的。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当你应对大量的数据（我说的可不只是成千上万哈）或者你要争取毫秒级操作，那么理解这个概念就很关键了。而且你猜怎么着，数据库要同时处理这两种情景！我不会占用你太长时间，只要你能明白这一点就够了。这个概念在下文会帮助我们理解什么是</w:t>
      </w:r>
      <w:r>
        <w:rPr>
          <w:rFonts w:ascii="微软雅黑" w:eastAsia="微软雅黑" w:hAnsi="微软雅黑" w:hint="eastAsia"/>
          <w:color w:val="2E2E2E"/>
          <w:sz w:val="23"/>
          <w:szCs w:val="23"/>
          <w:bdr w:val="none" w:sz="0" w:space="0" w:color="auto" w:frame="1"/>
        </w:rPr>
        <w:t>基于成本的优化</w:t>
      </w:r>
      <w:r>
        <w:rPr>
          <w:rFonts w:ascii="微软雅黑" w:eastAsia="微软雅黑" w:hAnsi="微软雅黑" w:hint="eastAsia"/>
          <w:color w:val="2E2E2E"/>
          <w:sz w:val="23"/>
          <w:szCs w:val="23"/>
        </w:rPr>
        <w:t>。</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概念</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时间复杂度用来检验某个算法处理一定量的数据要花多长时间。</w:t>
      </w:r>
      <w:r>
        <w:rPr>
          <w:rFonts w:ascii="微软雅黑" w:eastAsia="微软雅黑" w:hAnsi="微软雅黑" w:hint="eastAsia"/>
          <w:color w:val="2E2E2E"/>
          <w:sz w:val="23"/>
          <w:szCs w:val="23"/>
        </w:rPr>
        <w:t>为了描述这个复杂度，计算机科学家使用数学上的『</w:t>
      </w:r>
      <w:hyperlink r:id="rId10" w:tgtFrame="_blank" w:history="1">
        <w:r>
          <w:rPr>
            <w:rStyle w:val="a5"/>
            <w:rFonts w:ascii="微软雅黑" w:eastAsia="微软雅黑" w:hAnsi="微软雅黑" w:hint="eastAsia"/>
            <w:color w:val="0099CC"/>
            <w:sz w:val="23"/>
            <w:szCs w:val="23"/>
            <w:bdr w:val="none" w:sz="0" w:space="0" w:color="auto" w:frame="1"/>
          </w:rPr>
          <w:t>简明解释算法中的大O符号</w:t>
        </w:r>
      </w:hyperlink>
      <w:r>
        <w:rPr>
          <w:rFonts w:ascii="微软雅黑" w:eastAsia="微软雅黑" w:hAnsi="微软雅黑" w:hint="eastAsia"/>
          <w:color w:val="2E2E2E"/>
          <w:sz w:val="23"/>
          <w:szCs w:val="23"/>
        </w:rPr>
        <w:t>』。这个表示法用一个函数来描述算法处理给定的数据需要多少次运算。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比如，当我说『这个算法是适用 O(某函数())』，我的意思是对于某些数据，这个算法需要 某函数(数据量) 次运算来完成。</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重要的不是数据量，而是</w:t>
      </w:r>
      <w:r>
        <w:rPr>
          <w:rFonts w:ascii="微软雅黑" w:eastAsia="微软雅黑" w:hAnsi="微软雅黑" w:hint="eastAsia"/>
          <w:color w:val="2E2E2E"/>
          <w:sz w:val="23"/>
          <w:szCs w:val="23"/>
          <w:bdr w:val="none" w:sz="0" w:space="0" w:color="auto" w:frame="1"/>
        </w:rPr>
        <w:t>当数据量增加时运算如何增加</w:t>
      </w:r>
      <w:r>
        <w:rPr>
          <w:rFonts w:ascii="微软雅黑" w:eastAsia="微软雅黑" w:hAnsi="微软雅黑" w:hint="eastAsia"/>
          <w:color w:val="2E2E2E"/>
          <w:sz w:val="23"/>
          <w:szCs w:val="23"/>
        </w:rPr>
        <w:t>。时间复杂度不会给出确切的运算次数，但是给出的是一种理念。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26" type="#_x0000_t75" alt="" style="width:404.25pt;height:309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图中可以看到不同类型的复杂度的演变过程，</w:t>
      </w:r>
      <w:r>
        <w:rPr>
          <w:rFonts w:ascii="微软雅黑" w:eastAsia="微软雅黑" w:hAnsi="微软雅黑" w:hint="eastAsia"/>
          <w:color w:val="800000"/>
          <w:sz w:val="23"/>
          <w:szCs w:val="23"/>
          <w:bdr w:val="none" w:sz="0" w:space="0" w:color="auto" w:frame="1"/>
        </w:rPr>
        <w:t>我用了对数尺来建这个图</w:t>
      </w:r>
      <w:r>
        <w:rPr>
          <w:rFonts w:ascii="微软雅黑" w:eastAsia="微软雅黑" w:hAnsi="微软雅黑" w:hint="eastAsia"/>
          <w:color w:val="2E2E2E"/>
          <w:sz w:val="23"/>
          <w:szCs w:val="23"/>
        </w:rPr>
        <w:t>。具体点儿说，数据量以很快的速度从1条增长到10亿条。我们可得到如下结论：</w:t>
      </w:r>
    </w:p>
    <w:p w:rsidR="00454399" w:rsidRDefault="00454399" w:rsidP="00454399">
      <w:pPr>
        <w:widowControl/>
        <w:numPr>
          <w:ilvl w:val="0"/>
          <w:numId w:val="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绿：O(1)或者叫常数阶复杂度，保持为常数（要不人家就不会叫常数阶复杂度了）。</w:t>
      </w:r>
    </w:p>
    <w:p w:rsidR="00454399" w:rsidRDefault="00454399" w:rsidP="00454399">
      <w:pPr>
        <w:widowControl/>
        <w:numPr>
          <w:ilvl w:val="0"/>
          <w:numId w:val="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红：O(log(n))对数阶复杂度，即使在十亿级数据量时也很低。</w:t>
      </w:r>
    </w:p>
    <w:p w:rsidR="00454399" w:rsidRDefault="00454399" w:rsidP="00454399">
      <w:pPr>
        <w:widowControl/>
        <w:numPr>
          <w:ilvl w:val="0"/>
          <w:numId w:val="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粉：最糟糕的复杂度是 O(n^2)，平方阶复杂度，运算数快速膨胀。</w:t>
      </w:r>
    </w:p>
    <w:p w:rsidR="00454399" w:rsidRDefault="00454399" w:rsidP="00454399">
      <w:pPr>
        <w:widowControl/>
        <w:numPr>
          <w:ilvl w:val="0"/>
          <w:numId w:val="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黑和蓝：另外两种复杂度（的运算数也是）快速增长。</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例子</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数据量低时，O(1) 和 O(n^2)的区别可以忽略不计。比如，你有个算法要处理2000条元素。</w:t>
      </w:r>
    </w:p>
    <w:p w:rsidR="00454399" w:rsidRDefault="00454399" w:rsidP="00454399">
      <w:pPr>
        <w:widowControl/>
        <w:numPr>
          <w:ilvl w:val="0"/>
          <w:numId w:val="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O(1) 算法会消耗 1 次运算</w:t>
      </w:r>
    </w:p>
    <w:p w:rsidR="00454399" w:rsidRDefault="00454399" w:rsidP="00454399">
      <w:pPr>
        <w:widowControl/>
        <w:numPr>
          <w:ilvl w:val="0"/>
          <w:numId w:val="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O(log(n)) 算法会消耗 7 次运算</w:t>
      </w:r>
    </w:p>
    <w:p w:rsidR="00454399" w:rsidRDefault="00454399" w:rsidP="00454399">
      <w:pPr>
        <w:widowControl/>
        <w:numPr>
          <w:ilvl w:val="0"/>
          <w:numId w:val="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 算法会消耗 2000 次运算</w:t>
      </w:r>
    </w:p>
    <w:p w:rsidR="00454399" w:rsidRDefault="00454399" w:rsidP="00454399">
      <w:pPr>
        <w:widowControl/>
        <w:numPr>
          <w:ilvl w:val="0"/>
          <w:numId w:val="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O(n*log(n)) 算法会消耗 14,000 次运算</w:t>
      </w:r>
    </w:p>
    <w:p w:rsidR="00454399" w:rsidRDefault="00454399" w:rsidP="00454399">
      <w:pPr>
        <w:widowControl/>
        <w:numPr>
          <w:ilvl w:val="0"/>
          <w:numId w:val="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O(n^2) 算法会消耗 4,000,000 次运算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O(1) 和 O(n^2) 的区别似乎很大（4百万）,但你最多损失 2 毫秒，只是一眨眼的功夫。确实，当今处理器每秒可处理上亿次的运算。这就是为什么性能和优化在很多IT项目中不是问题。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我说过，面临海量数据的时候，了解这个概念依然很重要。如果这一次算法需要处理 1,000,000 条元素（这对数据库来说也不算大）。</w:t>
      </w:r>
    </w:p>
    <w:p w:rsidR="00454399" w:rsidRDefault="00454399" w:rsidP="00454399">
      <w:pPr>
        <w:widowControl/>
        <w:numPr>
          <w:ilvl w:val="0"/>
          <w:numId w:val="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O(1) 算法会消耗 1 次运算</w:t>
      </w:r>
    </w:p>
    <w:p w:rsidR="00454399" w:rsidRDefault="00454399" w:rsidP="00454399">
      <w:pPr>
        <w:widowControl/>
        <w:numPr>
          <w:ilvl w:val="0"/>
          <w:numId w:val="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O(log(n)) 算法会消耗 14 次运算</w:t>
      </w:r>
    </w:p>
    <w:p w:rsidR="00454399" w:rsidRDefault="00454399" w:rsidP="00454399">
      <w:pPr>
        <w:widowControl/>
        <w:numPr>
          <w:ilvl w:val="0"/>
          <w:numId w:val="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 算法会消耗 1,000,000 次运算</w:t>
      </w:r>
    </w:p>
    <w:p w:rsidR="00454399" w:rsidRDefault="00454399" w:rsidP="00454399">
      <w:pPr>
        <w:widowControl/>
        <w:numPr>
          <w:ilvl w:val="0"/>
          <w:numId w:val="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O(n*log(n)) 算法会消耗 14,000,000 次运算</w:t>
      </w:r>
    </w:p>
    <w:p w:rsidR="00454399" w:rsidRDefault="00454399" w:rsidP="00454399">
      <w:pPr>
        <w:widowControl/>
        <w:numPr>
          <w:ilvl w:val="0"/>
          <w:numId w:val="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O(n^2) 算法会消耗 1,000,000,000,000 次运算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我没有具体算过，但我要说，用O(n^2) 算法的话你有时间喝杯咖啡（甚至再续一杯！）。如果在数据量后面加个0，那你就可以去睡大觉了。</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继续深入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为了让你能明白</w:t>
      </w:r>
    </w:p>
    <w:p w:rsidR="00454399" w:rsidRDefault="00454399" w:rsidP="00454399">
      <w:pPr>
        <w:widowControl/>
        <w:numPr>
          <w:ilvl w:val="0"/>
          <w:numId w:val="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搜索一个好的哈希表会得到 O(1) 复杂度</w:t>
      </w:r>
    </w:p>
    <w:p w:rsidR="00454399" w:rsidRDefault="00454399" w:rsidP="00454399">
      <w:pPr>
        <w:widowControl/>
        <w:numPr>
          <w:ilvl w:val="1"/>
          <w:numId w:val="5"/>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搜索一个均衡的树会得到 O(log(n)) 复杂度</w:t>
      </w:r>
    </w:p>
    <w:p w:rsidR="00454399" w:rsidRDefault="00454399" w:rsidP="00454399">
      <w:pPr>
        <w:widowControl/>
        <w:numPr>
          <w:ilvl w:val="1"/>
          <w:numId w:val="5"/>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搜索一个阵列会得到 O(n) 复杂度</w:t>
      </w:r>
    </w:p>
    <w:p w:rsidR="00454399" w:rsidRDefault="00454399" w:rsidP="00454399">
      <w:pPr>
        <w:widowControl/>
        <w:numPr>
          <w:ilvl w:val="1"/>
          <w:numId w:val="5"/>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最好的排序算法具有 O(n*log(n)) 复杂度</w:t>
      </w:r>
    </w:p>
    <w:p w:rsidR="00454399" w:rsidRDefault="00454399" w:rsidP="00454399">
      <w:pPr>
        <w:widowControl/>
        <w:numPr>
          <w:ilvl w:val="1"/>
          <w:numId w:val="5"/>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糟糕的排序算法具有 O(n^2) 复杂度</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注：在接下来的部分，我们将会研究这些算法和数据结构。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有多种类型的时间复杂度</w:t>
      </w:r>
    </w:p>
    <w:p w:rsidR="00454399" w:rsidRDefault="00454399" w:rsidP="00454399">
      <w:pPr>
        <w:widowControl/>
        <w:numPr>
          <w:ilvl w:val="0"/>
          <w:numId w:val="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一般情况场景</w:t>
      </w:r>
    </w:p>
    <w:p w:rsidR="00454399" w:rsidRDefault="00454399" w:rsidP="00454399">
      <w:pPr>
        <w:widowControl/>
        <w:numPr>
          <w:ilvl w:val="0"/>
          <w:numId w:val="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最佳情况场景</w:t>
      </w:r>
    </w:p>
    <w:p w:rsidR="00454399" w:rsidRDefault="00454399" w:rsidP="00454399">
      <w:pPr>
        <w:widowControl/>
        <w:numPr>
          <w:ilvl w:val="0"/>
          <w:numId w:val="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最差情况场景</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时间复杂度经常处于最差情况场景。</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这里我只探讨时间复杂度，但复杂度还包括：</w:t>
      </w:r>
    </w:p>
    <w:p w:rsidR="00454399" w:rsidRDefault="00454399" w:rsidP="00454399">
      <w:pPr>
        <w:widowControl/>
        <w:numPr>
          <w:ilvl w:val="0"/>
          <w:numId w:val="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算法的内存消耗</w:t>
      </w:r>
    </w:p>
    <w:p w:rsidR="00454399" w:rsidRDefault="00454399" w:rsidP="00454399">
      <w:pPr>
        <w:widowControl/>
        <w:numPr>
          <w:ilvl w:val="0"/>
          <w:numId w:val="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算法的磁盘 I/O 消耗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当然还有比 n^2 更糟糕的复杂度，比如：</w:t>
      </w:r>
    </w:p>
    <w:p w:rsidR="00454399" w:rsidRDefault="00454399" w:rsidP="00454399">
      <w:pPr>
        <w:widowControl/>
        <w:numPr>
          <w:ilvl w:val="0"/>
          <w:numId w:val="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n^4：差劲！我将要提到的一些算法具备这种复杂度。</w:t>
      </w:r>
    </w:p>
    <w:p w:rsidR="00454399" w:rsidRDefault="00454399" w:rsidP="00454399">
      <w:pPr>
        <w:widowControl/>
        <w:numPr>
          <w:ilvl w:val="0"/>
          <w:numId w:val="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3^n：更差劲！本文中间部分研究的一些算法中有一个具备这种复杂度（而且在很多数据库中还真的使用了）。</w:t>
      </w:r>
    </w:p>
    <w:p w:rsidR="00454399" w:rsidRDefault="00454399" w:rsidP="00454399">
      <w:pPr>
        <w:widowControl/>
        <w:numPr>
          <w:ilvl w:val="0"/>
          <w:numId w:val="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阶乘 n：你永远得不到结果，即便在少量数据的情况下。</w:t>
      </w:r>
    </w:p>
    <w:p w:rsidR="00454399" w:rsidRDefault="00454399" w:rsidP="00454399">
      <w:pPr>
        <w:widowControl/>
        <w:numPr>
          <w:ilvl w:val="0"/>
          <w:numId w:val="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n^n：如果你发展到这种复杂度了，那你应该问问自己IT是不是你的菜。</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注：我并没有给出『大O表示法』的真正定义，只是利用这个概念。可以看看维基百科上的</w:t>
      </w:r>
      <w:hyperlink r:id="rId11" w:tgtFrame="_blank" w:history="1">
        <w:r>
          <w:rPr>
            <w:rStyle w:val="a5"/>
            <w:rFonts w:ascii="微软雅黑" w:eastAsia="微软雅黑" w:hAnsi="微软雅黑" w:hint="eastAsia"/>
            <w:color w:val="0099CC"/>
            <w:sz w:val="23"/>
            <w:szCs w:val="23"/>
            <w:bdr w:val="none" w:sz="0" w:space="0" w:color="auto" w:frame="1"/>
          </w:rPr>
          <w:t>这篇文章</w:t>
        </w:r>
      </w:hyperlink>
      <w:r>
        <w:rPr>
          <w:rFonts w:ascii="微软雅黑" w:eastAsia="微软雅黑" w:hAnsi="微软雅黑" w:hint="eastAsia"/>
          <w:color w:val="2E2E2E"/>
          <w:sz w:val="23"/>
          <w:szCs w:val="23"/>
        </w:rPr>
        <w:t>。</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2" w:name="t2"/>
      <w:bookmarkEnd w:id="2"/>
      <w:r>
        <w:rPr>
          <w:rFonts w:ascii="微软雅黑" w:eastAsia="微软雅黑" w:hAnsi="微软雅黑" w:hint="eastAsia"/>
          <w:b w:val="0"/>
          <w:bCs w:val="0"/>
          <w:color w:val="2E2E2E"/>
          <w:sz w:val="30"/>
          <w:szCs w:val="30"/>
        </w:rPr>
        <w:t>合并排序</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当你要对一个集合排序时你怎么做？什么？调用 sort() 函数……好吧，算你对了……但是对于数据库，你需要理解这个 sort() 函数的工作原理。</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优秀的排序算法有好几个，我侧重于最重要的一种：</w:t>
      </w:r>
      <w:r>
        <w:rPr>
          <w:rFonts w:ascii="微软雅黑" w:eastAsia="微软雅黑" w:hAnsi="微软雅黑" w:hint="eastAsia"/>
          <w:color w:val="2E2E2E"/>
          <w:sz w:val="23"/>
          <w:szCs w:val="23"/>
          <w:bdr w:val="none" w:sz="0" w:space="0" w:color="auto" w:frame="1"/>
        </w:rPr>
        <w:t>合并排序</w:t>
      </w:r>
      <w:r>
        <w:rPr>
          <w:rFonts w:ascii="微软雅黑" w:eastAsia="微软雅黑" w:hAnsi="微软雅黑" w:hint="eastAsia"/>
          <w:color w:val="2E2E2E"/>
          <w:sz w:val="23"/>
          <w:szCs w:val="23"/>
        </w:rPr>
        <w:t>。你现在可能还不了解数据排序有什么用，但看完查询优化部分后你就会知道了。再者，合并排序有助于我们以后理解数据库常见的联接操作，即</w:t>
      </w:r>
      <w:r>
        <w:rPr>
          <w:rFonts w:ascii="微软雅黑" w:eastAsia="微软雅黑" w:hAnsi="微软雅黑" w:hint="eastAsia"/>
          <w:color w:val="2E2E2E"/>
          <w:sz w:val="23"/>
          <w:szCs w:val="23"/>
          <w:bdr w:val="none" w:sz="0" w:space="0" w:color="auto" w:frame="1"/>
        </w:rPr>
        <w:t>合并联接</w:t>
      </w:r>
      <w:r>
        <w:rPr>
          <w:rFonts w:ascii="微软雅黑" w:eastAsia="微软雅黑" w:hAnsi="微软雅黑" w:hint="eastAsia"/>
          <w:color w:val="2E2E2E"/>
          <w:sz w:val="23"/>
          <w:szCs w:val="23"/>
        </w:rPr>
        <w:t> 。</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合并</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与很多有用的算法类似，合并排序基于这样一个技巧：将 2 个大小为 N/2 的已排序序列合并为一个 N 元素已排序序列仅需要 N 次操作。这个方法叫做</w:t>
      </w:r>
      <w:r>
        <w:rPr>
          <w:rFonts w:ascii="微软雅黑" w:eastAsia="微软雅黑" w:hAnsi="微软雅黑" w:hint="eastAsia"/>
          <w:color w:val="2E2E2E"/>
          <w:sz w:val="23"/>
          <w:szCs w:val="23"/>
          <w:bdr w:val="none" w:sz="0" w:space="0" w:color="auto" w:frame="1"/>
        </w:rPr>
        <w:t>合并</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我们用个简单的例子来看看这是什么意思：</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27" type="#_x0000_t75" alt="" style="width:300.75pt;height:168.75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通过此图你可以看到，在 2 个 4元素序列里你只需要迭代一次，就能构建最终的8元素已排序序列，因为两个4元素序列已经排好序了：</w:t>
      </w:r>
    </w:p>
    <w:p w:rsidR="00454399" w:rsidRDefault="00454399" w:rsidP="00454399">
      <w:pPr>
        <w:widowControl/>
        <w:numPr>
          <w:ilvl w:val="0"/>
          <w:numId w:val="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在两个序列中，比较当前元素（当前=头一次出现的第一个）</w:t>
      </w:r>
    </w:p>
    <w:p w:rsidR="00454399" w:rsidRDefault="00454399" w:rsidP="00454399">
      <w:pPr>
        <w:widowControl/>
        <w:numPr>
          <w:ilvl w:val="0"/>
          <w:numId w:val="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然后取出最小的元素放进8元素序列中</w:t>
      </w:r>
    </w:p>
    <w:p w:rsidR="00454399" w:rsidRDefault="00454399" w:rsidP="00454399">
      <w:pPr>
        <w:widowControl/>
        <w:numPr>
          <w:ilvl w:val="0"/>
          <w:numId w:val="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找到（两个）序列的下一个元素，(比较后)取出最小的</w:t>
      </w:r>
    </w:p>
    <w:p w:rsidR="00454399" w:rsidRDefault="00454399" w:rsidP="00454399">
      <w:pPr>
        <w:widowControl/>
        <w:numPr>
          <w:ilvl w:val="0"/>
          <w:numId w:val="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重复1、2、3步骤，直到其中一个序列中的最后一个元素</w:t>
      </w:r>
    </w:p>
    <w:p w:rsidR="00454399" w:rsidRDefault="00454399" w:rsidP="00454399">
      <w:pPr>
        <w:widowControl/>
        <w:numPr>
          <w:ilvl w:val="0"/>
          <w:numId w:val="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然后取出另一个序列剩余的元素放入8元素序列中。</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这个方法之所以有效，是因为两个4元素序列都已经排好序，你不需要再『回到』序列中查找比较。</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w:t>
      </w:r>
      <w:hyperlink r:id="rId12" w:tgtFrame="_blank" w:history="1">
        <w:r>
          <w:rPr>
            <w:rStyle w:val="a5"/>
            <w:rFonts w:ascii="微软雅黑" w:eastAsia="微软雅黑" w:hAnsi="微软雅黑" w:hint="eastAsia"/>
            <w:color w:val="0099CC"/>
            <w:sz w:val="23"/>
            <w:szCs w:val="23"/>
            <w:bdr w:val="none" w:sz="0" w:space="0" w:color="auto" w:frame="1"/>
          </w:rPr>
          <w:t>合并排序详细原理</w:t>
        </w:r>
      </w:hyperlink>
      <w:r>
        <w:rPr>
          <w:rFonts w:ascii="微软雅黑" w:eastAsia="微软雅黑" w:hAnsi="微软雅黑" w:hint="eastAsia"/>
          <w:color w:val="2E2E2E"/>
          <w:sz w:val="23"/>
          <w:szCs w:val="23"/>
          <w:bdr w:val="none" w:sz="0" w:space="0" w:color="auto" w:frame="1"/>
        </w:rPr>
        <w:t>，其中一个动图（原图较长，我做了删减）清晰的演示了上述合并排序的过程，而原文的叙述似乎没有这么清晰，不动戳大。】</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28" type="#_x0000_t75" alt="" style="width:240pt;height:2in"/>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既然我们明白了这个技巧，下面就是我的合并排序伪代码。</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16" type="#_x0000_t75" style="width:159.75pt;height:66.75pt" o:ole="">
            <v:imagedata r:id="rId13" o:title=""/>
          </v:shape>
          <w:control r:id="rId14" w:name="DefaultOcxName" w:shapeid="_x0000_i1116"/>
        </w:object>
      </w:r>
    </w:p>
    <w:tbl>
      <w:tblPr>
        <w:tblW w:w="0" w:type="auto"/>
        <w:tblCellSpacing w:w="15" w:type="dxa"/>
        <w:tblCellMar>
          <w:top w:w="15" w:type="dxa"/>
          <w:left w:w="15" w:type="dxa"/>
          <w:bottom w:w="15" w:type="dxa"/>
          <w:right w:w="15" w:type="dxa"/>
        </w:tblCellMar>
        <w:tblLook w:val="04A0"/>
      </w:tblPr>
      <w:tblGrid>
        <w:gridCol w:w="255"/>
        <w:gridCol w:w="814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lastRenderedPageBreak/>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hAnsi="inherit"/>
                <w:sz w:val="18"/>
                <w:szCs w:val="18"/>
              </w:rPr>
            </w:pPr>
            <w:r>
              <w:rPr>
                <w:rFonts w:ascii="inherit" w:hAnsi="inherit"/>
                <w:sz w:val="18"/>
                <w:szCs w:val="18"/>
              </w:rPr>
              <w:t>6</w:t>
            </w:r>
          </w:p>
          <w:p w:rsidR="00454399" w:rsidRDefault="00454399" w:rsidP="00454399">
            <w:pPr>
              <w:rPr>
                <w:rFonts w:ascii="inherit" w:hAnsi="inherit"/>
                <w:sz w:val="18"/>
                <w:szCs w:val="18"/>
              </w:rPr>
            </w:pPr>
            <w:r>
              <w:rPr>
                <w:rFonts w:ascii="inherit" w:hAnsi="inherit"/>
                <w:sz w:val="18"/>
                <w:szCs w:val="18"/>
              </w:rPr>
              <w:t>7</w:t>
            </w:r>
          </w:p>
          <w:p w:rsidR="00454399" w:rsidRDefault="00454399" w:rsidP="00454399">
            <w:pPr>
              <w:rPr>
                <w:rFonts w:ascii="inherit" w:hAnsi="inherit"/>
                <w:sz w:val="18"/>
                <w:szCs w:val="18"/>
              </w:rPr>
            </w:pPr>
            <w:r>
              <w:rPr>
                <w:rFonts w:ascii="inherit" w:hAnsi="inherit"/>
                <w:sz w:val="18"/>
                <w:szCs w:val="18"/>
              </w:rPr>
              <w:t>8</w:t>
            </w:r>
          </w:p>
          <w:p w:rsidR="00454399" w:rsidRDefault="00454399" w:rsidP="00454399">
            <w:pPr>
              <w:rPr>
                <w:rFonts w:ascii="inherit" w:hAnsi="inherit"/>
                <w:sz w:val="18"/>
                <w:szCs w:val="18"/>
              </w:rPr>
            </w:pPr>
            <w:r>
              <w:rPr>
                <w:rFonts w:ascii="inherit" w:hAnsi="inherit"/>
                <w:sz w:val="18"/>
                <w:szCs w:val="18"/>
              </w:rPr>
              <w:t>9</w:t>
            </w:r>
          </w:p>
          <w:p w:rsidR="00454399" w:rsidRDefault="00454399" w:rsidP="00454399">
            <w:pPr>
              <w:rPr>
                <w:rFonts w:ascii="inherit" w:hAnsi="inherit"/>
                <w:sz w:val="18"/>
                <w:szCs w:val="18"/>
              </w:rPr>
            </w:pPr>
            <w:r>
              <w:rPr>
                <w:rFonts w:ascii="inherit" w:hAnsi="inherit"/>
                <w:sz w:val="18"/>
                <w:szCs w:val="18"/>
              </w:rPr>
              <w:t>10</w:t>
            </w:r>
          </w:p>
          <w:p w:rsidR="00454399" w:rsidRDefault="00454399" w:rsidP="00454399">
            <w:pPr>
              <w:rPr>
                <w:rFonts w:ascii="inherit" w:hAnsi="inherit"/>
                <w:sz w:val="18"/>
                <w:szCs w:val="18"/>
              </w:rPr>
            </w:pPr>
            <w:r>
              <w:rPr>
                <w:rFonts w:ascii="inherit" w:hAnsi="inherit"/>
                <w:sz w:val="18"/>
                <w:szCs w:val="18"/>
              </w:rPr>
              <w:t>11</w:t>
            </w:r>
          </w:p>
          <w:p w:rsidR="00454399" w:rsidRDefault="00454399" w:rsidP="00454399">
            <w:pPr>
              <w:rPr>
                <w:rFonts w:ascii="inherit" w:hAnsi="inherit"/>
                <w:sz w:val="18"/>
                <w:szCs w:val="18"/>
              </w:rPr>
            </w:pPr>
            <w:r>
              <w:rPr>
                <w:rFonts w:ascii="inherit" w:hAnsi="inherit"/>
                <w:sz w:val="18"/>
                <w:szCs w:val="18"/>
              </w:rPr>
              <w:t>12</w:t>
            </w:r>
          </w:p>
          <w:p w:rsidR="00454399" w:rsidRDefault="00454399" w:rsidP="00454399">
            <w:pPr>
              <w:rPr>
                <w:rFonts w:ascii="inherit" w:eastAsia="宋体" w:hAnsi="inherit" w:cs="宋体"/>
                <w:sz w:val="18"/>
                <w:szCs w:val="18"/>
              </w:rPr>
            </w:pPr>
            <w:r>
              <w:rPr>
                <w:rFonts w:ascii="inherit" w:hAnsi="inherit"/>
                <w:sz w:val="18"/>
                <w:szCs w:val="18"/>
              </w:rPr>
              <w:t>13</w:t>
            </w:r>
          </w:p>
        </w:tc>
        <w:tc>
          <w:tcPr>
            <w:tcW w:w="8712" w:type="dxa"/>
            <w:tcBorders>
              <w:top w:val="nil"/>
              <w:left w:val="nil"/>
              <w:bottom w:val="nil"/>
              <w:right w:val="nil"/>
            </w:tcBorders>
            <w:vAlign w:val="center"/>
            <w:hideMark/>
          </w:tcPr>
          <w:p w:rsidR="00454399" w:rsidRDefault="00454399" w:rsidP="00454399">
            <w:pPr>
              <w:jc w:val="left"/>
              <w:rPr>
                <w:rFonts w:ascii="inherit" w:hAnsi="inherit"/>
                <w:sz w:val="18"/>
                <w:szCs w:val="18"/>
              </w:rPr>
            </w:pPr>
            <w:r>
              <w:rPr>
                <w:rStyle w:val="crayon-t"/>
                <w:rFonts w:ascii="inherit" w:hAnsi="inherit"/>
                <w:sz w:val="18"/>
                <w:szCs w:val="18"/>
                <w:bdr w:val="none" w:sz="0" w:space="0" w:color="auto" w:frame="1"/>
              </w:rPr>
              <w:t>array</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mergeSort</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array</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if</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length</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if</w:t>
            </w:r>
          </w:p>
          <w:p w:rsidR="00454399" w:rsidRDefault="00454399" w:rsidP="00454399">
            <w:pPr>
              <w:rPr>
                <w:rFonts w:ascii="inherit" w:hAnsi="inherit"/>
                <w:sz w:val="18"/>
                <w:szCs w:val="18"/>
              </w:rPr>
            </w:pPr>
            <w:r>
              <w:rPr>
                <w:rFonts w:ascii="inherit" w:hAnsi="inherit"/>
                <w:sz w:val="18"/>
                <w:szCs w:val="18"/>
              </w:rPr>
              <w:t> </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c"/>
                <w:rFonts w:ascii="inherit" w:hAnsi="inherit"/>
                <w:sz w:val="18"/>
                <w:szCs w:val="18"/>
                <w:bdr w:val="none" w:sz="0" w:space="0" w:color="auto" w:frame="1"/>
              </w:rPr>
              <w:t>//recursive calls</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left_array </w:t>
            </w:r>
            <w:r>
              <w:rPr>
                <w:rStyle w:val="crayon-v"/>
                <w:rFonts w:ascii="inherit" w:hAnsi="inherit"/>
                <w:sz w:val="18"/>
                <w:szCs w:val="18"/>
                <w:bdr w:val="none" w:sz="0" w:space="0" w:color="auto" w:frame="1"/>
              </w:rPr>
              <w:t>right_array</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split_into_2_equally_sized_arrays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array</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new_left_array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mergeSort</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left_array</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array</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new_right_array</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mergeSort</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right_array</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Fonts w:ascii="inherit" w:hAnsi="inherit"/>
                <w:sz w:val="18"/>
                <w:szCs w:val="18"/>
              </w:rPr>
              <w:t> </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c"/>
                <w:rFonts w:ascii="inherit" w:hAnsi="inherit"/>
                <w:sz w:val="18"/>
                <w:szCs w:val="18"/>
                <w:bdr w:val="none" w:sz="0" w:space="0" w:color="auto" w:frame="1"/>
              </w:rPr>
              <w:t>//merging the 2 small ordered arrays into a big one</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t"/>
                <w:rFonts w:ascii="inherit" w:hAnsi="inherit"/>
                <w:sz w:val="18"/>
                <w:szCs w:val="18"/>
                <w:bdr w:val="none" w:sz="0" w:space="0" w:color="auto" w:frame="1"/>
              </w:rPr>
              <w:t>array</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result</w:t>
            </w:r>
            <w:r>
              <w:rPr>
                <w:rStyle w:val="crayon-h"/>
                <w:rFonts w:ascii="inherit" w:hAnsi="inherit"/>
                <w:sz w:val="18"/>
                <w:szCs w:val="18"/>
                <w:bdr w:val="none" w:sz="0" w:space="0" w:color="auto" w:frame="1"/>
              </w:rPr>
              <w:t xml:space="preserve"> </w:t>
            </w:r>
            <w:r>
              <w:rPr>
                <w:rStyle w:val="crayon-o"/>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merge</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new_left_array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new_right_array</w:t>
            </w:r>
            <w:r>
              <w:rPr>
                <w:rStyle w:val="crayon-sy"/>
                <w:rFonts w:ascii="inherit" w:hAnsi="inherit"/>
                <w:sz w:val="18"/>
                <w:szCs w:val="18"/>
                <w:bdr w:val="none" w:sz="0" w:space="0" w:color="auto" w:frame="1"/>
              </w:rPr>
              <w:t>);</w:t>
            </w:r>
          </w:p>
          <w:p w:rsidR="00454399" w:rsidRDefault="00454399" w:rsidP="00454399">
            <w:pPr>
              <w:rPr>
                <w:rFonts w:ascii="inherit" w:eastAsia="宋体" w:hAnsi="inherit" w:cs="宋体"/>
                <w:sz w:val="18"/>
                <w:szCs w:val="18"/>
              </w:rPr>
            </w:pP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return</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result</w:t>
            </w:r>
            <w:r>
              <w:rPr>
                <w:rStyle w:val="crayon-sy"/>
                <w:rFonts w:ascii="inherit" w:hAnsi="inherit"/>
                <w:sz w:val="18"/>
                <w:szCs w:val="18"/>
                <w:bdr w:val="none" w:sz="0" w:space="0" w:color="auto" w:frame="1"/>
              </w:rPr>
              <w:t>;</w:t>
            </w: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合并排序是把问题拆分为小问题，通过解决小问题来解决最初的问题（注：这种算法叫分治法，即『分而治之、各个击破』）。如果你不懂，不用担心，我第一次接触时也不懂。如果能帮助你理解的话，我认为这个算法是个两步算法：</w:t>
      </w:r>
    </w:p>
    <w:p w:rsidR="00454399" w:rsidRDefault="00454399" w:rsidP="00454399">
      <w:pPr>
        <w:widowControl/>
        <w:numPr>
          <w:ilvl w:val="0"/>
          <w:numId w:val="1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拆分阶段，将序列分为更小的序列</w:t>
      </w:r>
    </w:p>
    <w:p w:rsidR="00454399" w:rsidRDefault="00454399" w:rsidP="00454399">
      <w:pPr>
        <w:widowControl/>
        <w:numPr>
          <w:ilvl w:val="0"/>
          <w:numId w:val="1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排序阶段，把小的序列合在一起（使用合并算法）来构成更大的序列</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拆分阶段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pic" o:spid="_x0000_i1029" type="#_x0000_t75" alt="" style="width:24pt;height:24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在拆分阶段过程中，使用3个步骤将序列分为一元序列。步骤数量的值是 log(N) （因为 N=8, log(N)=3）。</w:t>
      </w:r>
      <w:r>
        <w:rPr>
          <w:rFonts w:ascii="微软雅黑" w:eastAsia="微软雅黑" w:hAnsi="微软雅黑" w:hint="eastAsia"/>
          <w:color w:val="2E2E2E"/>
          <w:sz w:val="23"/>
          <w:szCs w:val="23"/>
          <w:bdr w:val="none" w:sz="0" w:space="0" w:color="auto" w:frame="1"/>
        </w:rPr>
        <w:t>【译者注：底数为2，下文有说明】</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我怎么知道这个的？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del w:id="3" w:author="Unknown">
        <w:r>
          <w:rPr>
            <w:rFonts w:ascii="微软雅黑" w:eastAsia="微软雅黑" w:hAnsi="微软雅黑" w:hint="eastAsia"/>
            <w:color w:val="2E2E2E"/>
            <w:sz w:val="23"/>
            <w:szCs w:val="23"/>
            <w:bdr w:val="none" w:sz="0" w:space="0" w:color="auto" w:frame="1"/>
          </w:rPr>
          <w:delText>我是天才！</w:delText>
        </w:r>
      </w:del>
      <w:r>
        <w:rPr>
          <w:rFonts w:ascii="微软雅黑" w:eastAsia="微软雅黑" w:hAnsi="微软雅黑" w:hint="eastAsia"/>
          <w:color w:val="2E2E2E"/>
          <w:sz w:val="23"/>
          <w:szCs w:val="23"/>
        </w:rPr>
        <w:t>一句话：数学。道理是每一步都把原序列的长度除以2，步骤数就是你能把原序列长度除以2的次数。这正好是对数的定义（在底数为2时）。</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排序阶段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0"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在排序阶段，你从一元序列开始。在每一个步骤中，你应用多次合并操作，成本一共是 N=8 次运算。</w:t>
      </w:r>
    </w:p>
    <w:p w:rsidR="00454399" w:rsidRDefault="00454399" w:rsidP="00454399">
      <w:pPr>
        <w:widowControl/>
        <w:numPr>
          <w:ilvl w:val="0"/>
          <w:numId w:val="1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第一步，4 次合并，每次成本是 2 次运算。</w:t>
      </w:r>
    </w:p>
    <w:p w:rsidR="00454399" w:rsidRDefault="00454399" w:rsidP="00454399">
      <w:pPr>
        <w:widowControl/>
        <w:numPr>
          <w:ilvl w:val="0"/>
          <w:numId w:val="1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第二步，2 次合并，每次成本是 4 次运算。</w:t>
      </w:r>
    </w:p>
    <w:p w:rsidR="00454399" w:rsidRDefault="00454399" w:rsidP="00454399">
      <w:pPr>
        <w:widowControl/>
        <w:numPr>
          <w:ilvl w:val="0"/>
          <w:numId w:val="1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第三步，1 次合并，成本是 8 次运算。</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因为有 log(N) 个步骤，</w:t>
      </w:r>
      <w:r>
        <w:rPr>
          <w:rFonts w:ascii="微软雅黑" w:eastAsia="微软雅黑" w:hAnsi="微软雅黑" w:hint="eastAsia"/>
          <w:color w:val="2E2E2E"/>
          <w:sz w:val="23"/>
          <w:szCs w:val="23"/>
          <w:bdr w:val="none" w:sz="0" w:space="0" w:color="auto" w:frame="1"/>
        </w:rPr>
        <w:t>整体成本是 N*log(N) 次运算</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【译者注：这个完整的动图演示了拆分和排序的全过程，不动戳大。】</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1" type="#_x0000_t75" alt="" style="width:225pt;height:135pt"/>
        </w:pic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合并排序的强大之处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为什么这个算法如此强大？</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w:t>
      </w:r>
    </w:p>
    <w:p w:rsidR="00454399" w:rsidRDefault="00454399" w:rsidP="00454399">
      <w:pPr>
        <w:widowControl/>
        <w:numPr>
          <w:ilvl w:val="0"/>
          <w:numId w:val="1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你可以更改算法，以便于节省内存空间，方法是不创建新的序列而是直接修改输入序列。</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注：这种算法叫『原地算法』(</w:t>
      </w:r>
      <w:hyperlink r:id="rId15" w:tgtFrame="_blank" w:history="1">
        <w:r>
          <w:rPr>
            <w:rStyle w:val="a5"/>
            <w:rFonts w:ascii="微软雅黑" w:eastAsia="微软雅黑" w:hAnsi="微软雅黑" w:hint="eastAsia"/>
            <w:color w:val="0099CC"/>
            <w:sz w:val="23"/>
            <w:szCs w:val="23"/>
            <w:bdr w:val="none" w:sz="0" w:space="0" w:color="auto" w:frame="1"/>
          </w:rPr>
          <w:t>in-place algorithm</w:t>
        </w:r>
      </w:hyperlink>
      <w:r>
        <w:rPr>
          <w:rFonts w:ascii="微软雅黑" w:eastAsia="微软雅黑" w:hAnsi="微软雅黑" w:hint="eastAsia"/>
          <w:color w:val="2E2E2E"/>
          <w:sz w:val="23"/>
          <w:szCs w:val="23"/>
        </w:rPr>
        <w:t>)</w:t>
      </w:r>
    </w:p>
    <w:p w:rsidR="00454399" w:rsidRDefault="00454399" w:rsidP="00454399">
      <w:pPr>
        <w:widowControl/>
        <w:numPr>
          <w:ilvl w:val="0"/>
          <w:numId w:val="1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你可以更改算法，以便于同时使用磁盘空间和少量内存而避免巨量磁盘 I/O。方法是只向内存中加载当前处理的部分。在仅仅100MB的内存缓冲区内排序一个几个GB的表时，这是个很重要的技巧。</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注：这种算法叫『外部排序』(</w:t>
      </w:r>
      <w:hyperlink r:id="rId16" w:tgtFrame="_blank" w:history="1">
        <w:r>
          <w:rPr>
            <w:rStyle w:val="a5"/>
            <w:rFonts w:ascii="微软雅黑" w:eastAsia="微软雅黑" w:hAnsi="微软雅黑" w:hint="eastAsia"/>
            <w:color w:val="0099CC"/>
            <w:sz w:val="23"/>
            <w:szCs w:val="23"/>
            <w:bdr w:val="none" w:sz="0" w:space="0" w:color="auto" w:frame="1"/>
          </w:rPr>
          <w:t>external sorting</w:t>
        </w:r>
      </w:hyperlink>
      <w:r>
        <w:rPr>
          <w:rFonts w:ascii="微软雅黑" w:eastAsia="微软雅黑" w:hAnsi="微软雅黑" w:hint="eastAsia"/>
          <w:color w:val="2E2E2E"/>
          <w:sz w:val="23"/>
          <w:szCs w:val="23"/>
        </w:rPr>
        <w:t>)。</w:t>
      </w:r>
    </w:p>
    <w:p w:rsidR="00454399" w:rsidRDefault="00454399" w:rsidP="00454399">
      <w:pPr>
        <w:widowControl/>
        <w:numPr>
          <w:ilvl w:val="0"/>
          <w:numId w:val="1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你可以更改算法，以便于在 多处理器/多线程/多服务器 上运行。</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比如，分布式合并排序是</w:t>
      </w:r>
      <w:hyperlink r:id="rId17" w:tgtFrame="_blank" w:history="1">
        <w:r>
          <w:rPr>
            <w:rStyle w:val="a5"/>
            <w:rFonts w:ascii="微软雅黑" w:eastAsia="微软雅黑" w:hAnsi="微软雅黑" w:hint="eastAsia"/>
            <w:color w:val="0099CC"/>
            <w:sz w:val="23"/>
            <w:szCs w:val="23"/>
            <w:bdr w:val="none" w:sz="0" w:space="0" w:color="auto" w:frame="1"/>
          </w:rPr>
          <w:t>Hadoop</w:t>
        </w:r>
      </w:hyperlink>
      <w:r>
        <w:rPr>
          <w:rFonts w:ascii="微软雅黑" w:eastAsia="微软雅黑" w:hAnsi="微软雅黑" w:hint="eastAsia"/>
          <w:color w:val="2E2E2E"/>
          <w:sz w:val="23"/>
          <w:szCs w:val="23"/>
        </w:rPr>
        <w:t>（那个著名的大数据框架）的关键组件之一。</w:t>
      </w:r>
    </w:p>
    <w:p w:rsidR="00454399" w:rsidRDefault="00454399" w:rsidP="00454399">
      <w:pPr>
        <w:widowControl/>
        <w:numPr>
          <w:ilvl w:val="0"/>
          <w:numId w:val="1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这个算法可以点石成金（事实如此！）</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这个排序算法在大多数（如果不是全部的话）数据库中使用，但是它并不是唯一算法。如果你想多了解一些，你可以看看 </w:t>
      </w:r>
      <w:hyperlink r:id="rId18" w:tgtFrame="_blank" w:history="1">
        <w:r>
          <w:rPr>
            <w:rStyle w:val="a5"/>
            <w:rFonts w:ascii="微软雅黑" w:eastAsia="微软雅黑" w:hAnsi="微软雅黑" w:hint="eastAsia"/>
            <w:color w:val="0099CC"/>
            <w:sz w:val="23"/>
            <w:szCs w:val="23"/>
            <w:bdr w:val="none" w:sz="0" w:space="0" w:color="auto" w:frame="1"/>
          </w:rPr>
          <w:t>这篇论文</w:t>
        </w:r>
      </w:hyperlink>
      <w:r>
        <w:rPr>
          <w:rFonts w:ascii="微软雅黑" w:eastAsia="微软雅黑" w:hAnsi="微软雅黑" w:hint="eastAsia"/>
          <w:color w:val="2E2E2E"/>
          <w:sz w:val="23"/>
          <w:szCs w:val="23"/>
        </w:rPr>
        <w:t>，探讨的是数据库中常用排序算法的优势和劣势。</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4" w:name="t3"/>
      <w:bookmarkEnd w:id="4"/>
      <w:r>
        <w:rPr>
          <w:rFonts w:ascii="微软雅黑" w:eastAsia="微软雅黑" w:hAnsi="微软雅黑" w:hint="eastAsia"/>
          <w:b w:val="0"/>
          <w:bCs w:val="0"/>
          <w:color w:val="2E2E2E"/>
          <w:sz w:val="30"/>
          <w:szCs w:val="30"/>
        </w:rPr>
        <w:t>阵列，树和哈希表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既然我们已经了解了时间复杂度和排序背后的理念，我必须要向你介绍3种数据结构了。这个很重要，因为它们是现代数据库的支柱。我还会介绍数据库索引的概念。</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阵列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二维阵列是最简单的数据结构。一个表可以看作是个阵列，比如：</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2"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这个二维阵列是带有行与列的表：</w:t>
      </w:r>
    </w:p>
    <w:p w:rsidR="00454399" w:rsidRDefault="00454399" w:rsidP="00454399">
      <w:pPr>
        <w:widowControl/>
        <w:numPr>
          <w:ilvl w:val="0"/>
          <w:numId w:val="1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每个行代表一个主体</w:t>
      </w:r>
    </w:p>
    <w:p w:rsidR="00454399" w:rsidRDefault="00454399" w:rsidP="00454399">
      <w:pPr>
        <w:widowControl/>
        <w:numPr>
          <w:ilvl w:val="0"/>
          <w:numId w:val="1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列用来描述主体的特征</w:t>
      </w:r>
    </w:p>
    <w:p w:rsidR="00454399" w:rsidRDefault="00454399" w:rsidP="00454399">
      <w:pPr>
        <w:widowControl/>
        <w:numPr>
          <w:ilvl w:val="0"/>
          <w:numId w:val="1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每个列保存某一种类型对数据（整数、字符串、日期……）</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虽然用这个方法保存和视觉化数据很棒，但是当你要查找特定的值它就很糟糕了。 举个例子，</w:t>
      </w:r>
      <w:r>
        <w:rPr>
          <w:rFonts w:ascii="微软雅黑" w:eastAsia="微软雅黑" w:hAnsi="微软雅黑" w:hint="eastAsia"/>
          <w:color w:val="2E2E2E"/>
          <w:sz w:val="23"/>
          <w:szCs w:val="23"/>
          <w:bdr w:val="none" w:sz="0" w:space="0" w:color="auto" w:frame="1"/>
        </w:rPr>
        <w:t>如果你要找到所有在 UK 工作的人</w:t>
      </w:r>
      <w:r>
        <w:rPr>
          <w:rFonts w:ascii="微软雅黑" w:eastAsia="微软雅黑" w:hAnsi="微软雅黑" w:hint="eastAsia"/>
          <w:color w:val="2E2E2E"/>
          <w:sz w:val="23"/>
          <w:szCs w:val="23"/>
        </w:rPr>
        <w:t>，你必须查看每一行以判断该行是否属于 UK 。</w:t>
      </w:r>
      <w:r>
        <w:rPr>
          <w:rFonts w:ascii="微软雅黑" w:eastAsia="微软雅黑" w:hAnsi="微软雅黑" w:hint="eastAsia"/>
          <w:color w:val="2E2E2E"/>
          <w:sz w:val="23"/>
          <w:szCs w:val="23"/>
          <w:bdr w:val="none" w:sz="0" w:space="0" w:color="auto" w:frame="1"/>
        </w:rPr>
        <w:t>这会造成 N 次运算的成本</w:t>
      </w:r>
      <w:r>
        <w:rPr>
          <w:rFonts w:ascii="微软雅黑" w:eastAsia="微软雅黑" w:hAnsi="微软雅黑" w:hint="eastAsia"/>
          <w:color w:val="2E2E2E"/>
          <w:sz w:val="23"/>
          <w:szCs w:val="23"/>
        </w:rPr>
        <w:t>（N 等于行数），还不赖嘛，但是有没有更快的方法呢？这时候树就可以登场了（或开始起作用了）。</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树和数据库索引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二叉查找树是带有特殊属性的二叉树，每个节点的关键字必须：</w:t>
      </w:r>
    </w:p>
    <w:p w:rsidR="00454399" w:rsidRDefault="00454399" w:rsidP="00454399">
      <w:pPr>
        <w:widowControl/>
        <w:numPr>
          <w:ilvl w:val="0"/>
          <w:numId w:val="1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比保存在左子树的任何键值都要大</w:t>
      </w:r>
    </w:p>
    <w:p w:rsidR="00454399" w:rsidRDefault="00454399" w:rsidP="00454399">
      <w:pPr>
        <w:widowControl/>
        <w:numPr>
          <w:ilvl w:val="0"/>
          <w:numId w:val="1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比保存在右子树的任何键值都要小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【译者注：binary search tree，二叉查找树/二叉搜索树，或称 Binary Sort Tree 二叉排序树。见</w:t>
      </w:r>
      <w:hyperlink r:id="rId19" w:tgtFrame="_blank" w:history="1">
        <w:r>
          <w:rPr>
            <w:rStyle w:val="a5"/>
            <w:rFonts w:ascii="微软雅黑" w:eastAsia="微软雅黑" w:hAnsi="微软雅黑" w:hint="eastAsia"/>
            <w:color w:val="0099CC"/>
            <w:sz w:val="23"/>
            <w:szCs w:val="23"/>
            <w:bdr w:val="none" w:sz="0" w:space="0" w:color="auto" w:frame="1"/>
          </w:rPr>
          <w:t>百度百科</w:t>
        </w:r>
      </w:hyperlink>
      <w:r>
        <w:rPr>
          <w:rFonts w:ascii="微软雅黑" w:eastAsia="微软雅黑" w:hAnsi="微软雅黑" w:hint="eastAsia"/>
          <w:color w:val="2E2E2E"/>
          <w:sz w:val="23"/>
          <w:szCs w:val="23"/>
          <w:bdr w:val="none" w:sz="0" w:space="0" w:color="auto" w:frame="1"/>
        </w:rPr>
        <w:t> 】</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概念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3"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这个树有 N=15 个元素。比方说我要找208：</w:t>
      </w:r>
    </w:p>
    <w:p w:rsidR="00454399" w:rsidRDefault="00454399" w:rsidP="00454399">
      <w:pPr>
        <w:widowControl/>
        <w:numPr>
          <w:ilvl w:val="0"/>
          <w:numId w:val="1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我从键值为 136 的根开始，因为 136&lt;208，我去找节点136的右子树。</w:t>
      </w:r>
    </w:p>
    <w:p w:rsidR="00454399" w:rsidRDefault="00454399" w:rsidP="00454399">
      <w:pPr>
        <w:widowControl/>
        <w:numPr>
          <w:ilvl w:val="0"/>
          <w:numId w:val="1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398&gt;208，所以我去找节点398的左子树</w:t>
      </w:r>
    </w:p>
    <w:p w:rsidR="00454399" w:rsidRDefault="00454399" w:rsidP="00454399">
      <w:pPr>
        <w:widowControl/>
        <w:numPr>
          <w:ilvl w:val="0"/>
          <w:numId w:val="1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250&gt;208，所以我去找节点250的左子树</w:t>
      </w:r>
    </w:p>
    <w:p w:rsidR="00454399" w:rsidRDefault="00454399" w:rsidP="00454399">
      <w:pPr>
        <w:widowControl/>
        <w:numPr>
          <w:ilvl w:val="0"/>
          <w:numId w:val="1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200&lt;208，所以我去找节点200的右子树。但是 200 没有右子树，</w:t>
      </w:r>
      <w:r>
        <w:rPr>
          <w:rFonts w:ascii="微软雅黑" w:eastAsia="微软雅黑" w:hAnsi="微软雅黑" w:hint="eastAsia"/>
          <w:color w:val="2E2E2E"/>
          <w:sz w:val="23"/>
          <w:szCs w:val="23"/>
          <w:bdr w:val="none" w:sz="0" w:space="0" w:color="auto" w:frame="1"/>
        </w:rPr>
        <w:t>值不存在</w:t>
      </w:r>
      <w:r>
        <w:rPr>
          <w:rFonts w:ascii="微软雅黑" w:eastAsia="微软雅黑" w:hAnsi="微软雅黑" w:hint="eastAsia"/>
          <w:color w:val="2E2E2E"/>
          <w:sz w:val="23"/>
          <w:szCs w:val="23"/>
        </w:rPr>
        <w:t>（因为如果存在，它会在 200 的右子树）</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现在比方说我要找40</w:t>
      </w:r>
    </w:p>
    <w:p w:rsidR="00454399" w:rsidRDefault="00454399" w:rsidP="00454399">
      <w:pPr>
        <w:widowControl/>
        <w:numPr>
          <w:ilvl w:val="0"/>
          <w:numId w:val="1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我从键值为136的根开始，因为 136&gt;40，所以我去找节点136的左子树。</w:t>
      </w:r>
    </w:p>
    <w:p w:rsidR="00454399" w:rsidRDefault="00454399" w:rsidP="00454399">
      <w:pPr>
        <w:widowControl/>
        <w:numPr>
          <w:ilvl w:val="0"/>
          <w:numId w:val="1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80&gt;40，所以我去找节点 80 的左子树</w:t>
      </w:r>
    </w:p>
    <w:p w:rsidR="00454399" w:rsidRDefault="00454399" w:rsidP="00454399">
      <w:pPr>
        <w:widowControl/>
        <w:numPr>
          <w:ilvl w:val="0"/>
          <w:numId w:val="1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40=40，节点存在。我抽取出节点内部行的ID（图中没有画）再去表中查找对应的 ROW ID。</w:t>
      </w:r>
    </w:p>
    <w:p w:rsidR="00454399" w:rsidRDefault="00454399" w:rsidP="00454399">
      <w:pPr>
        <w:widowControl/>
        <w:numPr>
          <w:ilvl w:val="0"/>
          <w:numId w:val="1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知道 ROW ID我就知道了数据在表中对精确位置，就可以立即获取数据。</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最后，两次查询的成本就是树内部的层数。如果你仔细阅读了合并排序的部分，你就应该明白一共有 log(N)层。所以</w:t>
      </w:r>
      <w:r>
        <w:rPr>
          <w:rFonts w:ascii="微软雅黑" w:eastAsia="微软雅黑" w:hAnsi="微软雅黑" w:hint="eastAsia"/>
          <w:color w:val="2E2E2E"/>
          <w:sz w:val="23"/>
          <w:szCs w:val="23"/>
          <w:bdr w:val="none" w:sz="0" w:space="0" w:color="auto" w:frame="1"/>
        </w:rPr>
        <w:t>这个查询的成本是 log(N)</w:t>
      </w:r>
      <w:r>
        <w:rPr>
          <w:rFonts w:ascii="微软雅黑" w:eastAsia="微软雅黑" w:hAnsi="微软雅黑" w:hint="eastAsia"/>
          <w:color w:val="2E2E2E"/>
          <w:sz w:val="23"/>
          <w:szCs w:val="23"/>
        </w:rPr>
        <w:t>，不错啊！</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回到我们的问题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上文说的很抽象，我们回来看看我们的问题。这次不用傻傻的数字了，想象一下前表中代表某人的国家的字符串。假设你有个树包含表中的列『country』：</w:t>
      </w:r>
    </w:p>
    <w:p w:rsidR="00454399" w:rsidRDefault="00454399" w:rsidP="00454399">
      <w:pPr>
        <w:widowControl/>
        <w:numPr>
          <w:ilvl w:val="0"/>
          <w:numId w:val="2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如果你想知道谁在 UK 工作</w:t>
      </w:r>
    </w:p>
    <w:p w:rsidR="00454399" w:rsidRDefault="00454399" w:rsidP="00454399">
      <w:pPr>
        <w:widowControl/>
        <w:numPr>
          <w:ilvl w:val="0"/>
          <w:numId w:val="2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你在树中查找代表 UK 的节点</w:t>
      </w:r>
    </w:p>
    <w:p w:rsidR="00454399" w:rsidRDefault="00454399" w:rsidP="00454399">
      <w:pPr>
        <w:widowControl/>
        <w:numPr>
          <w:ilvl w:val="0"/>
          <w:numId w:val="2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在『UK 节点』你会找到 UK 员工那些行的位置</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这次搜索只需 log(N) 次运算，而如果你直接使用阵列则需要 N 次运算。你刚刚想象的就是一个</w:t>
      </w:r>
      <w:r>
        <w:rPr>
          <w:rFonts w:ascii="微软雅黑" w:eastAsia="微软雅黑" w:hAnsi="微软雅黑" w:hint="eastAsia"/>
          <w:color w:val="2E2E2E"/>
          <w:sz w:val="23"/>
          <w:szCs w:val="23"/>
          <w:bdr w:val="none" w:sz="0" w:space="0" w:color="auto" w:frame="1"/>
        </w:rPr>
        <w:t>数据库索引</w:t>
      </w:r>
      <w:r>
        <w:rPr>
          <w:rFonts w:ascii="微软雅黑" w:eastAsia="微软雅黑" w:hAnsi="微软雅黑" w:hint="eastAsia"/>
          <w:color w:val="2E2E2E"/>
          <w:sz w:val="23"/>
          <w:szCs w:val="23"/>
        </w:rPr>
        <w:t>。</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B+树索引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查找一个特定值这个树挺好用，但是当你需要</w:t>
      </w:r>
      <w:r>
        <w:rPr>
          <w:rFonts w:ascii="微软雅黑" w:eastAsia="微软雅黑" w:hAnsi="微软雅黑" w:hint="eastAsia"/>
          <w:color w:val="2E2E2E"/>
          <w:sz w:val="23"/>
          <w:szCs w:val="23"/>
          <w:bdr w:val="none" w:sz="0" w:space="0" w:color="auto" w:frame="1"/>
        </w:rPr>
        <w:t>查找两个值之间的多个元素</w:t>
      </w:r>
      <w:r>
        <w:rPr>
          <w:rFonts w:ascii="微软雅黑" w:eastAsia="微软雅黑" w:hAnsi="微软雅黑" w:hint="eastAsia"/>
          <w:color w:val="2E2E2E"/>
          <w:sz w:val="23"/>
          <w:szCs w:val="23"/>
        </w:rPr>
        <w:t>时，就会有</w:t>
      </w:r>
      <w:r>
        <w:rPr>
          <w:rFonts w:ascii="微软雅黑" w:eastAsia="微软雅黑" w:hAnsi="微软雅黑" w:hint="eastAsia"/>
          <w:color w:val="2E2E2E"/>
          <w:sz w:val="23"/>
          <w:szCs w:val="23"/>
          <w:bdr w:val="none" w:sz="0" w:space="0" w:color="auto" w:frame="1"/>
        </w:rPr>
        <w:t>大</w:t>
      </w:r>
      <w:r>
        <w:rPr>
          <w:rFonts w:ascii="微软雅黑" w:eastAsia="微软雅黑" w:hAnsi="微软雅黑" w:hint="eastAsia"/>
          <w:color w:val="2E2E2E"/>
          <w:sz w:val="23"/>
          <w:szCs w:val="23"/>
        </w:rPr>
        <w:t>麻烦了。你的成本将是 O(N)，因为你必须查找树的每一个节点，以判断它是</w:t>
      </w:r>
      <w:r>
        <w:rPr>
          <w:rFonts w:ascii="微软雅黑" w:eastAsia="微软雅黑" w:hAnsi="微软雅黑" w:hint="eastAsia"/>
          <w:color w:val="2E2E2E"/>
          <w:sz w:val="23"/>
          <w:szCs w:val="23"/>
        </w:rPr>
        <w:lastRenderedPageBreak/>
        <w:t>否处于那 2 个值之间（例如，对树使用中序遍历）。而且这个操作不是磁盘I/O有利的，因为你必须读取整个树。我们需要找到高效的</w:t>
      </w:r>
      <w:r>
        <w:rPr>
          <w:rFonts w:ascii="微软雅黑" w:eastAsia="微软雅黑" w:hAnsi="微软雅黑" w:hint="eastAsia"/>
          <w:color w:val="2E2E2E"/>
          <w:sz w:val="23"/>
          <w:szCs w:val="23"/>
          <w:bdr w:val="none" w:sz="0" w:space="0" w:color="auto" w:frame="1"/>
        </w:rPr>
        <w:t>范围查询</w:t>
      </w:r>
      <w:r>
        <w:rPr>
          <w:rFonts w:ascii="微软雅黑" w:eastAsia="微软雅黑" w:hAnsi="微软雅黑" w:hint="eastAsia"/>
          <w:color w:val="2E2E2E"/>
          <w:sz w:val="23"/>
          <w:szCs w:val="23"/>
        </w:rPr>
        <w:t>方法。为了解决这个问题，现代数据库使用了一种修订版的树，叫做B+树。在一个B+树里：</w:t>
      </w:r>
    </w:p>
    <w:p w:rsidR="00454399" w:rsidRDefault="00454399" w:rsidP="00454399">
      <w:pPr>
        <w:widowControl/>
        <w:numPr>
          <w:ilvl w:val="0"/>
          <w:numId w:val="2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只有最底层的节点（叶子节点）才</w:t>
      </w:r>
      <w:r>
        <w:rPr>
          <w:rFonts w:ascii="微软雅黑" w:eastAsia="微软雅黑" w:hAnsi="微软雅黑" w:hint="eastAsia"/>
          <w:color w:val="2E2E2E"/>
          <w:sz w:val="23"/>
          <w:szCs w:val="23"/>
          <w:bdr w:val="none" w:sz="0" w:space="0" w:color="auto" w:frame="1"/>
        </w:rPr>
        <w:t>保存信息</w:t>
      </w:r>
      <w:r>
        <w:rPr>
          <w:rFonts w:ascii="微软雅黑" w:eastAsia="微软雅黑" w:hAnsi="微软雅黑" w:hint="eastAsia"/>
          <w:color w:val="2E2E2E"/>
          <w:sz w:val="23"/>
          <w:szCs w:val="23"/>
        </w:rPr>
        <w:t>（相关表的行位置）</w:t>
      </w:r>
    </w:p>
    <w:p w:rsidR="00454399" w:rsidRDefault="00454399" w:rsidP="00454399">
      <w:pPr>
        <w:widowControl/>
        <w:numPr>
          <w:ilvl w:val="0"/>
          <w:numId w:val="2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其它节点只是在</w:t>
      </w:r>
      <w:r>
        <w:rPr>
          <w:rFonts w:ascii="微软雅黑" w:eastAsia="微软雅黑" w:hAnsi="微软雅黑" w:hint="eastAsia"/>
          <w:color w:val="2E2E2E"/>
          <w:sz w:val="23"/>
          <w:szCs w:val="23"/>
          <w:bdr w:val="none" w:sz="0" w:space="0" w:color="auto" w:frame="1"/>
        </w:rPr>
        <w:t>搜索中</w:t>
      </w:r>
      <w:r>
        <w:rPr>
          <w:rFonts w:ascii="微软雅黑" w:eastAsia="微软雅黑" w:hAnsi="微软雅黑" w:hint="eastAsia"/>
          <w:color w:val="2E2E2E"/>
          <w:sz w:val="23"/>
          <w:szCs w:val="23"/>
        </w:rPr>
        <w:t>用来</w:t>
      </w:r>
      <w:r>
        <w:rPr>
          <w:rFonts w:ascii="微软雅黑" w:eastAsia="微软雅黑" w:hAnsi="微软雅黑" w:hint="eastAsia"/>
          <w:color w:val="2E2E2E"/>
          <w:sz w:val="23"/>
          <w:szCs w:val="23"/>
          <w:bdr w:val="none" w:sz="0" w:space="0" w:color="auto" w:frame="1"/>
        </w:rPr>
        <w:t>指引</w:t>
      </w:r>
      <w:r>
        <w:rPr>
          <w:rFonts w:ascii="微软雅黑" w:eastAsia="微软雅黑" w:hAnsi="微软雅黑" w:hint="eastAsia"/>
          <w:color w:val="2E2E2E"/>
          <w:sz w:val="23"/>
          <w:szCs w:val="23"/>
        </w:rPr>
        <w:t>到正确节点的。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【译者注：参考 </w:t>
      </w:r>
      <w:hyperlink r:id="rId20" w:tgtFrame="_blank" w:history="1">
        <w:r>
          <w:rPr>
            <w:rStyle w:val="a5"/>
            <w:rFonts w:ascii="微软雅黑" w:eastAsia="微软雅黑" w:hAnsi="微软雅黑" w:hint="eastAsia"/>
            <w:color w:val="0099CC"/>
            <w:sz w:val="23"/>
            <w:szCs w:val="23"/>
            <w:bdr w:val="none" w:sz="0" w:space="0" w:color="auto" w:frame="1"/>
          </w:rPr>
          <w:t>B+树</w:t>
        </w:r>
      </w:hyperlink>
      <w:r>
        <w:rPr>
          <w:rFonts w:ascii="微软雅黑" w:eastAsia="微软雅黑" w:hAnsi="微软雅黑" w:hint="eastAsia"/>
          <w:color w:val="2E2E2E"/>
          <w:sz w:val="23"/>
          <w:szCs w:val="23"/>
          <w:bdr w:val="none" w:sz="0" w:space="0" w:color="auto" w:frame="1"/>
        </w:rPr>
        <w:t> ， </w:t>
      </w:r>
      <w:hyperlink r:id="rId21" w:tgtFrame="_blank" w:history="1">
        <w:r>
          <w:rPr>
            <w:rStyle w:val="a5"/>
            <w:rFonts w:ascii="微软雅黑" w:eastAsia="微软雅黑" w:hAnsi="微软雅黑" w:hint="eastAsia"/>
            <w:color w:val="0099CC"/>
            <w:sz w:val="23"/>
            <w:szCs w:val="23"/>
            <w:bdr w:val="none" w:sz="0" w:space="0" w:color="auto" w:frame="1"/>
          </w:rPr>
          <w:t>二叉树遍历</w:t>
        </w:r>
      </w:hyperlink>
      <w:r>
        <w:rPr>
          <w:rFonts w:ascii="微软雅黑" w:eastAsia="微软雅黑" w:hAnsi="微软雅黑" w:hint="eastAsia"/>
          <w:color w:val="2E2E2E"/>
          <w:sz w:val="23"/>
          <w:szCs w:val="23"/>
          <w:bdr w:val="none" w:sz="0" w:space="0" w:color="auto" w:frame="1"/>
        </w:rPr>
        <w:t>    </w:t>
      </w:r>
      <w:hyperlink r:id="rId22" w:tgtFrame="_blank" w:history="1">
        <w:r>
          <w:rPr>
            <w:rStyle w:val="a5"/>
            <w:rFonts w:ascii="微软雅黑" w:eastAsia="微软雅黑" w:hAnsi="微软雅黑" w:hint="eastAsia"/>
            <w:color w:val="0099CC"/>
            <w:sz w:val="23"/>
            <w:szCs w:val="23"/>
            <w:bdr w:val="none" w:sz="0" w:space="0" w:color="auto" w:frame="1"/>
          </w:rPr>
          <w:t>维基百科</w:t>
        </w:r>
      </w:hyperlink>
      <w:r>
        <w:rPr>
          <w:rFonts w:ascii="微软雅黑" w:eastAsia="微软雅黑" w:hAnsi="微软雅黑" w:hint="eastAsia"/>
          <w:color w:val="2E2E2E"/>
          <w:sz w:val="23"/>
          <w:szCs w:val="23"/>
          <w:bdr w:val="none" w:sz="0" w:space="0" w:color="auto" w:frame="1"/>
        </w:rPr>
        <w:t>】</w:t>
      </w:r>
      <w:hyperlink r:id="rId23" w:tgtFrame="_blank" w:history="1">
        <w:r>
          <w:rPr>
            <w:rFonts w:ascii="微软雅黑" w:eastAsia="微软雅黑" w:hAnsi="微软雅黑" w:hint="eastAsia"/>
            <w:color w:val="0099CC"/>
            <w:sz w:val="23"/>
            <w:szCs w:val="23"/>
            <w:bdr w:val="none" w:sz="0" w:space="0" w:color="auto" w:frame="1"/>
          </w:rPr>
          <w:br/>
        </w:r>
      </w:hyperlink>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hyperlink r:id="rId24" w:tgtFrame="_blank" w:history="1">
        <w:r>
          <w:rPr>
            <w:rFonts w:ascii="微软雅黑" w:eastAsia="微软雅黑" w:hAnsi="微软雅黑"/>
            <w:color w:val="0099CC"/>
            <w:sz w:val="23"/>
            <w:szCs w:val="23"/>
            <w:bdr w:val="none" w:sz="0" w:space="0" w:color="auto" w:frame="1"/>
          </w:rPr>
          <w:pict>
            <v:shape id="_x0000_i1034" type="#_x0000_t75" alt="" href="http://ww3.sinaimg.cn/large/7cc829d3jw1f3drdrv532j20sg0bstcb.jpg" target="&quot;_blank&quot;" style="width:24pt;height:24pt" o:button="t"/>
          </w:pict>
        </w:r>
      </w:hyperlink>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你可以看到，节点更多了（多了两倍）。确实，你有了额外的节点，它们就是帮助你找到正确节点的『决策节点』（正确节点保存着相关表中行的位置）。但是搜索复杂度还是在 O(log(N))（只多了一层）。一个重要的不同点是，最底层的节点是</w:t>
      </w:r>
      <w:r>
        <w:rPr>
          <w:rFonts w:ascii="微软雅黑" w:eastAsia="微软雅黑" w:hAnsi="微软雅黑" w:hint="eastAsia"/>
          <w:color w:val="000000"/>
          <w:sz w:val="23"/>
          <w:szCs w:val="23"/>
          <w:bdr w:val="none" w:sz="0" w:space="0" w:color="auto" w:frame="1"/>
        </w:rPr>
        <w:t>跟后续节点相</w:t>
      </w:r>
      <w:r>
        <w:rPr>
          <w:rFonts w:ascii="微软雅黑" w:eastAsia="微软雅黑" w:hAnsi="微软雅黑" w:hint="eastAsia"/>
          <w:color w:val="2E2E2E"/>
          <w:sz w:val="23"/>
          <w:szCs w:val="23"/>
        </w:rPr>
        <w:t>连接的。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用这个 B+树，假设你要找40到100间的值：</w:t>
      </w:r>
    </w:p>
    <w:p w:rsidR="00454399" w:rsidRDefault="00454399" w:rsidP="00454399">
      <w:pPr>
        <w:widowControl/>
        <w:numPr>
          <w:ilvl w:val="0"/>
          <w:numId w:val="2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你只需要找 40（若40不存在则找40之后最贴近的值），就像你在上一个树中所做的那样。</w:t>
      </w:r>
    </w:p>
    <w:p w:rsidR="00454399" w:rsidRDefault="00454399" w:rsidP="00454399">
      <w:pPr>
        <w:widowControl/>
        <w:numPr>
          <w:ilvl w:val="0"/>
          <w:numId w:val="2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然后用那些连接来收集40的后续节点，直到找到100。</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比方说你找到了 M 个后续节点，树总共有 N 个节点。对指定节点的搜索成本是 log(N)，跟上一个树相同。但是当你找到这个节点，你得通过后续节点的连接得到 M 个后续节点，这需要 M 次运算。</w:t>
      </w:r>
      <w:r>
        <w:rPr>
          <w:rFonts w:ascii="微软雅黑" w:eastAsia="微软雅黑" w:hAnsi="微软雅黑" w:hint="eastAsia"/>
          <w:color w:val="2E2E2E"/>
          <w:sz w:val="23"/>
          <w:szCs w:val="23"/>
          <w:bdr w:val="none" w:sz="0" w:space="0" w:color="auto" w:frame="1"/>
        </w:rPr>
        <w:t>那么这次搜索只消耗了 M+log(N)</w:t>
      </w:r>
      <w:r>
        <w:rPr>
          <w:rFonts w:ascii="微软雅黑" w:eastAsia="微软雅黑" w:hAnsi="微软雅黑" w:hint="eastAsia"/>
          <w:color w:val="2E2E2E"/>
          <w:sz w:val="23"/>
          <w:szCs w:val="23"/>
        </w:rPr>
        <w:t> 次运算，区别于上一个树所用的 N 次运算。此外，你不需要读取整个树（仅需要读 M+log(N) 个</w:t>
      </w:r>
      <w:r>
        <w:rPr>
          <w:rFonts w:ascii="微软雅黑" w:eastAsia="微软雅黑" w:hAnsi="微软雅黑" w:hint="eastAsia"/>
          <w:color w:val="2E2E2E"/>
          <w:sz w:val="23"/>
          <w:szCs w:val="23"/>
        </w:rPr>
        <w:lastRenderedPageBreak/>
        <w:t>节点）,这意味着更少的磁盘访问。如果 M 很小（比如 200 行）并且 N 很大（1,000,000），那结果就是天壤之别了。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然而还有新的问题（又来了！）。如果你在数据库中增加或删除一行（从而在相关的 B+树索引里）：</w:t>
      </w:r>
    </w:p>
    <w:p w:rsidR="00454399" w:rsidRDefault="00454399" w:rsidP="00454399">
      <w:pPr>
        <w:widowControl/>
        <w:numPr>
          <w:ilvl w:val="0"/>
          <w:numId w:val="2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你必须在B+树中的节点之间保持顺序，否则节点会变得一团糟，你无法从中找到想要的节点。</w:t>
      </w:r>
    </w:p>
    <w:p w:rsidR="00454399" w:rsidRDefault="00454399" w:rsidP="00454399">
      <w:pPr>
        <w:widowControl/>
        <w:numPr>
          <w:ilvl w:val="0"/>
          <w:numId w:val="2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你必须尽可能降低B+树的层数，否则 O(log(N)) 复杂度会变成 O(N)。</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换句话说，B+树需要自我整理和自我平衡。谢天谢地，我们有智能删除和插入。但是这样也带来了成本：在B+树中，插入和删除操作是 O(log(N)) 复杂度。所以有些人听到过</w:t>
      </w:r>
      <w:r>
        <w:rPr>
          <w:rFonts w:ascii="微软雅黑" w:eastAsia="微软雅黑" w:hAnsi="微软雅黑" w:hint="eastAsia"/>
          <w:color w:val="2E2E2E"/>
          <w:sz w:val="23"/>
          <w:szCs w:val="23"/>
          <w:bdr w:val="none" w:sz="0" w:space="0" w:color="auto" w:frame="1"/>
        </w:rPr>
        <w:t>使用太多索引不是个好主意</w:t>
      </w:r>
      <w:r>
        <w:rPr>
          <w:rFonts w:ascii="微软雅黑" w:eastAsia="微软雅黑" w:hAnsi="微软雅黑" w:hint="eastAsia"/>
          <w:color w:val="2E2E2E"/>
          <w:sz w:val="23"/>
          <w:szCs w:val="23"/>
        </w:rPr>
        <w:t>这类说法。没错，</w:t>
      </w:r>
      <w:r>
        <w:rPr>
          <w:rFonts w:ascii="微软雅黑" w:eastAsia="微软雅黑" w:hAnsi="微软雅黑" w:hint="eastAsia"/>
          <w:color w:val="2E2E2E"/>
          <w:sz w:val="23"/>
          <w:szCs w:val="23"/>
          <w:bdr w:val="none" w:sz="0" w:space="0" w:color="auto" w:frame="1"/>
        </w:rPr>
        <w:t>你减慢了快速插入/更新/删除表中的一个行的操作</w:t>
      </w:r>
      <w:r>
        <w:rPr>
          <w:rFonts w:ascii="微软雅黑" w:eastAsia="微软雅黑" w:hAnsi="微软雅黑" w:hint="eastAsia"/>
          <w:color w:val="2E2E2E"/>
          <w:sz w:val="23"/>
          <w:szCs w:val="23"/>
        </w:rPr>
        <w:t>，因为数据库需要以代价高昂的每索引 O(log(N)) 运算来更新表的索引。再者，增加索引意味着给</w:t>
      </w:r>
      <w:r>
        <w:rPr>
          <w:rFonts w:ascii="微软雅黑" w:eastAsia="微软雅黑" w:hAnsi="微软雅黑" w:hint="eastAsia"/>
          <w:color w:val="2E2E2E"/>
          <w:sz w:val="23"/>
          <w:szCs w:val="23"/>
          <w:bdr w:val="none" w:sz="0" w:space="0" w:color="auto" w:frame="1"/>
        </w:rPr>
        <w:t>事务管理器</w:t>
      </w:r>
      <w:r>
        <w:rPr>
          <w:rFonts w:ascii="微软雅黑" w:eastAsia="微软雅黑" w:hAnsi="微软雅黑" w:hint="eastAsia"/>
          <w:color w:val="2E2E2E"/>
          <w:sz w:val="23"/>
          <w:szCs w:val="23"/>
        </w:rPr>
        <w:t>带来更多的工作负荷（在本文结尾我们会探讨这个管理器）。</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想了解更多细节，你可以看看 Wikipedia 上这篇</w:t>
      </w:r>
      <w:hyperlink r:id="rId25" w:tgtFrame="_blank" w:history="1">
        <w:r>
          <w:rPr>
            <w:rStyle w:val="a5"/>
            <w:rFonts w:ascii="微软雅黑" w:eastAsia="微软雅黑" w:hAnsi="微软雅黑" w:hint="eastAsia"/>
            <w:color w:val="0099CC"/>
            <w:sz w:val="23"/>
            <w:szCs w:val="23"/>
            <w:bdr w:val="none" w:sz="0" w:space="0" w:color="auto" w:frame="1"/>
          </w:rPr>
          <w:t>关于B+树的文章</w:t>
        </w:r>
      </w:hyperlink>
      <w:r>
        <w:rPr>
          <w:rFonts w:ascii="微软雅黑" w:eastAsia="微软雅黑" w:hAnsi="微软雅黑" w:hint="eastAsia"/>
          <w:color w:val="2E2E2E"/>
          <w:sz w:val="23"/>
          <w:szCs w:val="23"/>
        </w:rPr>
        <w:t>。如果你想要数据库中实现B+树的例子，看看MySQL核心开发人员写的</w:t>
      </w:r>
      <w:hyperlink r:id="rId26" w:tgtFrame="_blank" w:history="1">
        <w:r>
          <w:rPr>
            <w:rStyle w:val="a5"/>
            <w:rFonts w:ascii="微软雅黑" w:eastAsia="微软雅黑" w:hAnsi="微软雅黑" w:hint="eastAsia"/>
            <w:color w:val="0099CC"/>
            <w:sz w:val="23"/>
            <w:szCs w:val="23"/>
            <w:bdr w:val="none" w:sz="0" w:space="0" w:color="auto" w:frame="1"/>
          </w:rPr>
          <w:t>这篇文章</w:t>
        </w:r>
      </w:hyperlink>
      <w:r>
        <w:rPr>
          <w:rFonts w:ascii="微软雅黑" w:eastAsia="微软雅黑" w:hAnsi="微软雅黑" w:hint="eastAsia"/>
          <w:color w:val="2E2E2E"/>
          <w:sz w:val="23"/>
          <w:szCs w:val="23"/>
        </w:rPr>
        <w:t> 和 </w:t>
      </w:r>
      <w:hyperlink r:id="rId27" w:tgtFrame="_blank" w:history="1">
        <w:r>
          <w:rPr>
            <w:rStyle w:val="a5"/>
            <w:rFonts w:ascii="微软雅黑" w:eastAsia="微软雅黑" w:hAnsi="微软雅黑" w:hint="eastAsia"/>
            <w:color w:val="0099CC"/>
            <w:sz w:val="23"/>
            <w:szCs w:val="23"/>
            <w:bdr w:val="none" w:sz="0" w:space="0" w:color="auto" w:frame="1"/>
          </w:rPr>
          <w:t>这篇文章</w:t>
        </w:r>
      </w:hyperlink>
      <w:r>
        <w:rPr>
          <w:rFonts w:ascii="微软雅黑" w:eastAsia="微软雅黑" w:hAnsi="微软雅黑" w:hint="eastAsia"/>
          <w:color w:val="2E2E2E"/>
          <w:sz w:val="23"/>
          <w:szCs w:val="23"/>
        </w:rPr>
        <w:t>。两篇文章都致力于探讨 innoDB(MySQL引擎)如何处理索引。</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哈希表</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最后一个重要的数据结构是哈希表。当你想快速查找值时，哈希表是非常有用的。而且，理解哈希表会帮助我们接下来理解一个数据库常见的联接操作，叫做『哈希联接』。这个数据结构也被数据库用来保存一些内部的东西（比如</w:t>
      </w:r>
      <w:r>
        <w:rPr>
          <w:rFonts w:ascii="微软雅黑" w:eastAsia="微软雅黑" w:hAnsi="微软雅黑" w:hint="eastAsia"/>
          <w:color w:val="2E2E2E"/>
          <w:sz w:val="23"/>
          <w:szCs w:val="23"/>
          <w:bdr w:val="none" w:sz="0" w:space="0" w:color="auto" w:frame="1"/>
        </w:rPr>
        <w:t>锁表</w:t>
      </w:r>
      <w:r>
        <w:rPr>
          <w:rFonts w:ascii="微软雅黑" w:eastAsia="微软雅黑" w:hAnsi="微软雅黑" w:hint="eastAsia"/>
          <w:color w:val="2E2E2E"/>
          <w:sz w:val="23"/>
          <w:szCs w:val="23"/>
        </w:rPr>
        <w:t>或者</w:t>
      </w:r>
      <w:r>
        <w:rPr>
          <w:rFonts w:ascii="微软雅黑" w:eastAsia="微软雅黑" w:hAnsi="微软雅黑" w:hint="eastAsia"/>
          <w:color w:val="2E2E2E"/>
          <w:sz w:val="23"/>
          <w:szCs w:val="23"/>
          <w:bdr w:val="none" w:sz="0" w:space="0" w:color="auto" w:frame="1"/>
        </w:rPr>
        <w:t>缓冲池</w:t>
      </w:r>
      <w:r>
        <w:rPr>
          <w:rFonts w:ascii="微软雅黑" w:eastAsia="微软雅黑" w:hAnsi="微软雅黑" w:hint="eastAsia"/>
          <w:color w:val="2E2E2E"/>
          <w:sz w:val="23"/>
          <w:szCs w:val="23"/>
        </w:rPr>
        <w:t>，我们在下文会研究这两个概念）。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哈希表这种数据结构可以用关键字来快速找到一个元素。为了构建一个哈希表，你需要定义：</w:t>
      </w:r>
    </w:p>
    <w:p w:rsidR="00454399" w:rsidRDefault="00454399" w:rsidP="00454399">
      <w:pPr>
        <w:widowControl/>
        <w:numPr>
          <w:ilvl w:val="0"/>
          <w:numId w:val="2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元素的</w:t>
      </w:r>
      <w:r>
        <w:rPr>
          <w:rFonts w:ascii="微软雅黑" w:eastAsia="微软雅黑" w:hAnsi="微软雅黑" w:hint="eastAsia"/>
          <w:color w:val="2E2E2E"/>
          <w:sz w:val="23"/>
          <w:szCs w:val="23"/>
          <w:bdr w:val="none" w:sz="0" w:space="0" w:color="auto" w:frame="1"/>
        </w:rPr>
        <w:t>关键字</w:t>
      </w:r>
    </w:p>
    <w:p w:rsidR="00454399" w:rsidRDefault="00454399" w:rsidP="00454399">
      <w:pPr>
        <w:widowControl/>
        <w:numPr>
          <w:ilvl w:val="1"/>
          <w:numId w:val="24"/>
        </w:numPr>
        <w:shd w:val="clear" w:color="auto" w:fill="FFFFFF"/>
        <w:spacing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关键字的</w:t>
      </w:r>
      <w:r>
        <w:rPr>
          <w:rFonts w:ascii="微软雅黑" w:eastAsia="微软雅黑" w:hAnsi="微软雅黑" w:hint="eastAsia"/>
          <w:color w:val="2E2E2E"/>
          <w:sz w:val="23"/>
          <w:szCs w:val="23"/>
          <w:bdr w:val="none" w:sz="0" w:space="0" w:color="auto" w:frame="1"/>
        </w:rPr>
        <w:t>哈希函数</w:t>
      </w:r>
      <w:r>
        <w:rPr>
          <w:rFonts w:ascii="微软雅黑" w:eastAsia="微软雅黑" w:hAnsi="微软雅黑" w:hint="eastAsia"/>
          <w:color w:val="2E2E2E"/>
          <w:sz w:val="23"/>
          <w:szCs w:val="23"/>
        </w:rPr>
        <w:t>。关键字计算出来的哈希值给出了元素的位置（叫做哈希桶）。</w:t>
      </w:r>
    </w:p>
    <w:p w:rsidR="00454399" w:rsidRDefault="00454399" w:rsidP="00454399">
      <w:pPr>
        <w:widowControl/>
        <w:numPr>
          <w:ilvl w:val="1"/>
          <w:numId w:val="24"/>
        </w:numPr>
        <w:shd w:val="clear" w:color="auto" w:fill="FFFFFF"/>
        <w:spacing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关键字比较函数</w:t>
      </w:r>
      <w:r>
        <w:rPr>
          <w:rFonts w:ascii="微软雅黑" w:eastAsia="微软雅黑" w:hAnsi="微软雅黑" w:hint="eastAsia"/>
          <w:color w:val="2E2E2E"/>
          <w:sz w:val="23"/>
          <w:szCs w:val="23"/>
        </w:rPr>
        <w:t>。一旦你找到正确的哈希桶，你必须用比较函数在桶内找到你要的元素。</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一个简单的例子</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我们来看一个形象化的例子：</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5"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这个哈希表有10个哈希桶。因为我懒，我只给出5个桶，但是我知道你很聪明，所以我让你想象其它的5个桶。我用的哈希函数是关键字对10取模，也就是我只保留元素关键字的最后一位，用来查找它的哈希桶：</w:t>
      </w:r>
    </w:p>
    <w:p w:rsidR="00454399" w:rsidRDefault="00454399" w:rsidP="00454399">
      <w:pPr>
        <w:widowControl/>
        <w:numPr>
          <w:ilvl w:val="0"/>
          <w:numId w:val="2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如果元素最后一位是 0，则进入哈希桶0，</w:t>
      </w:r>
    </w:p>
    <w:p w:rsidR="00454399" w:rsidRDefault="00454399" w:rsidP="00454399">
      <w:pPr>
        <w:widowControl/>
        <w:numPr>
          <w:ilvl w:val="0"/>
          <w:numId w:val="2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如果元素最后一位是 1，则进入哈希桶1，</w:t>
      </w:r>
    </w:p>
    <w:p w:rsidR="00454399" w:rsidRDefault="00454399" w:rsidP="00454399">
      <w:pPr>
        <w:widowControl/>
        <w:numPr>
          <w:ilvl w:val="0"/>
          <w:numId w:val="2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如果元素最后一位是 2，则进入哈希桶2，</w:t>
      </w:r>
    </w:p>
    <w:p w:rsidR="00454399" w:rsidRDefault="00454399" w:rsidP="00454399">
      <w:pPr>
        <w:widowControl/>
        <w:numPr>
          <w:ilvl w:val="0"/>
          <w:numId w:val="2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…我用的比较函数只是判断两个整数是否相等。</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w:t>
      </w:r>
      <w:hyperlink r:id="rId28" w:tgtFrame="_blank" w:history="1">
        <w:r>
          <w:rPr>
            <w:rStyle w:val="a5"/>
            <w:rFonts w:ascii="微软雅黑" w:eastAsia="微软雅黑" w:hAnsi="微软雅黑" w:hint="eastAsia"/>
            <w:color w:val="0099CC"/>
            <w:sz w:val="23"/>
            <w:szCs w:val="23"/>
            <w:bdr w:val="none" w:sz="0" w:space="0" w:color="auto" w:frame="1"/>
          </w:rPr>
          <w:t>取模运算</w:t>
        </w:r>
      </w:hyperlink>
      <w:r>
        <w:rPr>
          <w:rFonts w:ascii="微软雅黑" w:eastAsia="微软雅黑" w:hAnsi="微软雅黑" w:hint="eastAsia"/>
          <w:color w:val="2E2E2E"/>
          <w:sz w:val="23"/>
          <w:szCs w:val="23"/>
          <w:bdr w:val="none" w:sz="0" w:space="0" w:color="auto" w:frame="1"/>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比方说你要找元素 78：</w:t>
      </w:r>
    </w:p>
    <w:p w:rsidR="00454399" w:rsidRDefault="00454399" w:rsidP="00454399">
      <w:pPr>
        <w:widowControl/>
        <w:numPr>
          <w:ilvl w:val="0"/>
          <w:numId w:val="2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哈希表计算 78 的哈希码，等于 8。</w:t>
      </w:r>
    </w:p>
    <w:p w:rsidR="00454399" w:rsidRDefault="00454399" w:rsidP="00454399">
      <w:pPr>
        <w:widowControl/>
        <w:numPr>
          <w:ilvl w:val="0"/>
          <w:numId w:val="2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查找哈希桶 8，找到的第一个元素是 78。</w:t>
      </w:r>
    </w:p>
    <w:p w:rsidR="00454399" w:rsidRDefault="00454399" w:rsidP="00454399">
      <w:pPr>
        <w:widowControl/>
        <w:numPr>
          <w:ilvl w:val="0"/>
          <w:numId w:val="2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返回元素 78。</w:t>
      </w:r>
    </w:p>
    <w:p w:rsidR="00454399" w:rsidRDefault="00454399" w:rsidP="00454399">
      <w:pPr>
        <w:widowControl/>
        <w:numPr>
          <w:ilvl w:val="0"/>
          <w:numId w:val="2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查询仅耗费了 2 次运算</w:t>
      </w:r>
      <w:r>
        <w:rPr>
          <w:rFonts w:ascii="微软雅黑" w:eastAsia="微软雅黑" w:hAnsi="微软雅黑" w:hint="eastAsia"/>
          <w:color w:val="2E2E2E"/>
          <w:sz w:val="23"/>
          <w:szCs w:val="23"/>
        </w:rPr>
        <w:t>（1次计算哈希值，另一次在哈希桶中查找元素）。</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现在，比方说你要找元素 59：</w:t>
      </w:r>
    </w:p>
    <w:p w:rsidR="00454399" w:rsidRDefault="00454399" w:rsidP="00454399">
      <w:pPr>
        <w:widowControl/>
        <w:numPr>
          <w:ilvl w:val="0"/>
          <w:numId w:val="2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哈希表计算 59 的哈希码，等于9。</w:t>
      </w:r>
    </w:p>
    <w:p w:rsidR="00454399" w:rsidRDefault="00454399" w:rsidP="00454399">
      <w:pPr>
        <w:widowControl/>
        <w:numPr>
          <w:ilvl w:val="0"/>
          <w:numId w:val="2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查找哈希桶 9，第一个找到的元素是 99。因为 99 不等于 59， 那么 99 不是正确的元素。</w:t>
      </w:r>
    </w:p>
    <w:p w:rsidR="00454399" w:rsidRDefault="00454399" w:rsidP="00454399">
      <w:pPr>
        <w:widowControl/>
        <w:numPr>
          <w:ilvl w:val="0"/>
          <w:numId w:val="2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用同样的逻辑，查找第二个元素(9)，第三个(79)，……，最后一个(29)。</w:t>
      </w:r>
    </w:p>
    <w:p w:rsidR="00454399" w:rsidRDefault="00454399" w:rsidP="00454399">
      <w:pPr>
        <w:widowControl/>
        <w:numPr>
          <w:ilvl w:val="0"/>
          <w:numId w:val="2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元素不存在。</w:t>
      </w:r>
    </w:p>
    <w:p w:rsidR="00454399" w:rsidRDefault="00454399" w:rsidP="00454399">
      <w:pPr>
        <w:widowControl/>
        <w:numPr>
          <w:ilvl w:val="0"/>
          <w:numId w:val="2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搜索耗费了 7 次运算</w:t>
      </w: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一个好的哈希函数</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你可以看到，根据你查找的值，成本并不相同。</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如果我把哈希函数改为关键字对 1,000,000 取模（就是说取后6位数字），第二次搜索只消耗一次运算，因为哈希桶 00059 里面没有元素。</w:t>
      </w:r>
      <w:r>
        <w:rPr>
          <w:rFonts w:ascii="微软雅黑" w:eastAsia="微软雅黑" w:hAnsi="微软雅黑" w:hint="eastAsia"/>
          <w:color w:val="2E2E2E"/>
          <w:sz w:val="23"/>
          <w:szCs w:val="23"/>
          <w:bdr w:val="none" w:sz="0" w:space="0" w:color="auto" w:frame="1"/>
        </w:rPr>
        <w:t>真正的挑战是找到好的哈希函数，让哈希桶里包含非常少的元素</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在我的例子里，找到一个好的哈希函数很容易，但这是个简单的例子。当关键字是下列形式时，好的哈希函数就更难找了：</w:t>
      </w:r>
    </w:p>
    <w:p w:rsidR="00454399" w:rsidRDefault="00454399" w:rsidP="00454399">
      <w:pPr>
        <w:widowControl/>
        <w:numPr>
          <w:ilvl w:val="0"/>
          <w:numId w:val="2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个字符串（比如一个人的姓）</w:t>
      </w:r>
    </w:p>
    <w:p w:rsidR="00454399" w:rsidRDefault="00454399" w:rsidP="00454399">
      <w:pPr>
        <w:widowControl/>
        <w:numPr>
          <w:ilvl w:val="0"/>
          <w:numId w:val="2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2 个字符串（比如一个人的姓和名）</w:t>
      </w:r>
    </w:p>
    <w:p w:rsidR="00454399" w:rsidRDefault="00454399" w:rsidP="00454399">
      <w:pPr>
        <w:widowControl/>
        <w:numPr>
          <w:ilvl w:val="0"/>
          <w:numId w:val="2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个字符串和一个日期（比如一个人的姓、名和出生年月日）</w:t>
      </w:r>
    </w:p>
    <w:p w:rsidR="00454399" w:rsidRDefault="00454399" w:rsidP="00454399">
      <w:pPr>
        <w:widowControl/>
        <w:numPr>
          <w:ilvl w:val="0"/>
          <w:numId w:val="2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如果有了好的哈希函数，在哈希表里搜索的时间复杂度是 O(1)。</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阵列 vs 哈希表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为什么不用阵列呢？</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嗯，你问得好。</w:t>
      </w:r>
    </w:p>
    <w:p w:rsidR="00454399" w:rsidRDefault="00454399" w:rsidP="00454399">
      <w:pPr>
        <w:widowControl/>
        <w:numPr>
          <w:ilvl w:val="0"/>
          <w:numId w:val="2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一个哈希表可以只</w:t>
      </w:r>
      <w:r>
        <w:rPr>
          <w:rFonts w:ascii="微软雅黑" w:eastAsia="微软雅黑" w:hAnsi="微软雅黑" w:hint="eastAsia"/>
          <w:color w:val="2E2E2E"/>
          <w:sz w:val="23"/>
          <w:szCs w:val="23"/>
          <w:bdr w:val="none" w:sz="0" w:space="0" w:color="auto" w:frame="1"/>
        </w:rPr>
        <w:t>装载一半到内存</w:t>
      </w:r>
      <w:r>
        <w:rPr>
          <w:rFonts w:ascii="微软雅黑" w:eastAsia="微软雅黑" w:hAnsi="微软雅黑" w:hint="eastAsia"/>
          <w:color w:val="2E2E2E"/>
          <w:sz w:val="23"/>
          <w:szCs w:val="23"/>
        </w:rPr>
        <w:t>，剩下的哈希桶可以留在硬盘上。</w:t>
      </w:r>
    </w:p>
    <w:p w:rsidR="00454399" w:rsidRDefault="00454399" w:rsidP="00454399">
      <w:pPr>
        <w:widowControl/>
        <w:numPr>
          <w:ilvl w:val="0"/>
          <w:numId w:val="2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用阵列的话，你需要一个连续内存空间。如果你加载一个大表，</w:t>
      </w:r>
      <w:r>
        <w:rPr>
          <w:rFonts w:ascii="微软雅黑" w:eastAsia="微软雅黑" w:hAnsi="微软雅黑" w:hint="eastAsia"/>
          <w:color w:val="2E2E2E"/>
          <w:sz w:val="23"/>
          <w:szCs w:val="23"/>
          <w:bdr w:val="none" w:sz="0" w:space="0" w:color="auto" w:frame="1"/>
        </w:rPr>
        <w:t>很难分配足够的连续内存空间</w:t>
      </w:r>
      <w:r>
        <w:rPr>
          <w:rFonts w:ascii="微软雅黑" w:eastAsia="微软雅黑" w:hAnsi="微软雅黑" w:hint="eastAsia"/>
          <w:color w:val="2E2E2E"/>
          <w:sz w:val="23"/>
          <w:szCs w:val="23"/>
        </w:rPr>
        <w:t>。</w:t>
      </w:r>
    </w:p>
    <w:p w:rsidR="00454399" w:rsidRDefault="00454399" w:rsidP="00454399">
      <w:pPr>
        <w:widowControl/>
        <w:numPr>
          <w:ilvl w:val="0"/>
          <w:numId w:val="2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用哈希表的话，你可以</w:t>
      </w:r>
      <w:r>
        <w:rPr>
          <w:rFonts w:ascii="微软雅黑" w:eastAsia="微软雅黑" w:hAnsi="微软雅黑" w:hint="eastAsia"/>
          <w:color w:val="2E2E2E"/>
          <w:sz w:val="23"/>
          <w:szCs w:val="23"/>
          <w:bdr w:val="none" w:sz="0" w:space="0" w:color="auto" w:frame="1"/>
        </w:rPr>
        <w:t>选择你要的关键字</w:t>
      </w:r>
      <w:r>
        <w:rPr>
          <w:rFonts w:ascii="微软雅黑" w:eastAsia="微软雅黑" w:hAnsi="微软雅黑" w:hint="eastAsia"/>
          <w:color w:val="2E2E2E"/>
          <w:sz w:val="23"/>
          <w:szCs w:val="23"/>
        </w:rPr>
        <w:t>（比如，一个人的国家和姓氏）。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想要更详细的信息，你可以阅读我在</w:t>
      </w:r>
      <w:hyperlink r:id="rId29" w:tgtFrame="_blank" w:history="1">
        <w:r>
          <w:rPr>
            <w:rStyle w:val="a5"/>
            <w:rFonts w:ascii="微软雅黑" w:eastAsia="微软雅黑" w:hAnsi="微软雅黑" w:hint="eastAsia"/>
            <w:color w:val="0099CC"/>
            <w:sz w:val="23"/>
            <w:szCs w:val="23"/>
            <w:bdr w:val="none" w:sz="0" w:space="0" w:color="auto" w:frame="1"/>
          </w:rPr>
          <w:t>Java HashMap</w:t>
        </w:r>
      </w:hyperlink>
      <w:r>
        <w:rPr>
          <w:rFonts w:ascii="微软雅黑" w:eastAsia="微软雅黑" w:hAnsi="微软雅黑" w:hint="eastAsia"/>
          <w:color w:val="2E2E2E"/>
          <w:sz w:val="23"/>
          <w:szCs w:val="23"/>
        </w:rPr>
        <w:t> 上的文章，是关于高效哈希表实现的。你不需要了解Java就能理解文章里的概念。</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5" w:name="t4"/>
      <w:bookmarkEnd w:id="5"/>
      <w:r>
        <w:rPr>
          <w:rFonts w:ascii="微软雅黑" w:eastAsia="微软雅黑" w:hAnsi="微软雅黑" w:hint="eastAsia"/>
          <w:b w:val="0"/>
          <w:bCs w:val="0"/>
          <w:color w:val="2E2E2E"/>
        </w:rPr>
        <w:t>全局概览</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我们已经了解了数据库内部的基本组件，现在我们需要回来看看数据库的全貌了。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数据库是一个易于访问和修改的信息集合。不过简单的一堆文件也能达到这个效果。事实上，像SQLite这样最简单的数据库也只是一堆文件而已，但SQLite是精心设计的一堆文件，因为它允许你：</w:t>
      </w:r>
    </w:p>
    <w:p w:rsidR="00454399" w:rsidRDefault="00454399" w:rsidP="00454399">
      <w:pPr>
        <w:widowControl/>
        <w:numPr>
          <w:ilvl w:val="0"/>
          <w:numId w:val="3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使用事务来确保数据的安全和一致性</w:t>
      </w:r>
    </w:p>
    <w:p w:rsidR="00454399" w:rsidRDefault="00454399" w:rsidP="00454399">
      <w:pPr>
        <w:widowControl/>
        <w:numPr>
          <w:ilvl w:val="0"/>
          <w:numId w:val="3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快速处理百万条以上的数据</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数据库一般可以用如下图形来理解：</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6" type="#_x0000_t75" alt="" style="width:370.5pt;height:418.5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撰写这部分之前，我读过很多书/论文，它们都以自己的方式描述数据库。所以，我不会特别关注如何组织数据库或者如何命名各种进程，因为我选择了自己的方式来描述这些概念以适应本文。区别就是不同的组件，总体思路为：</w:t>
      </w:r>
      <w:r>
        <w:rPr>
          <w:rFonts w:ascii="微软雅黑" w:eastAsia="微软雅黑" w:hAnsi="微软雅黑" w:hint="eastAsia"/>
          <w:color w:val="2E2E2E"/>
          <w:sz w:val="23"/>
          <w:szCs w:val="23"/>
          <w:bdr w:val="none" w:sz="0" w:space="0" w:color="auto" w:frame="1"/>
        </w:rPr>
        <w:t>数据库是由多种互相交互的组件构成的</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u w:val="single"/>
          <w:bdr w:val="none" w:sz="0" w:space="0" w:color="auto" w:frame="1"/>
        </w:rPr>
        <w:t>核心组件</w:t>
      </w:r>
      <w:r>
        <w:rPr>
          <w:rFonts w:ascii="微软雅黑" w:eastAsia="微软雅黑" w:hAnsi="微软雅黑" w:hint="eastAsia"/>
          <w:color w:val="2E2E2E"/>
          <w:sz w:val="23"/>
          <w:szCs w:val="23"/>
        </w:rPr>
        <w:t>：</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进程管理器（process manager）</w:t>
      </w:r>
      <w:r>
        <w:rPr>
          <w:rFonts w:ascii="微软雅黑" w:eastAsia="微软雅黑" w:hAnsi="微软雅黑" w:hint="eastAsia"/>
          <w:color w:val="2E2E2E"/>
          <w:sz w:val="23"/>
          <w:szCs w:val="23"/>
        </w:rPr>
        <w:t>：很多数据库具备一个需要妥善管理的</w:t>
      </w:r>
      <w:r>
        <w:rPr>
          <w:rFonts w:ascii="微软雅黑" w:eastAsia="微软雅黑" w:hAnsi="微软雅黑" w:hint="eastAsia"/>
          <w:color w:val="2E2E2E"/>
          <w:sz w:val="23"/>
          <w:szCs w:val="23"/>
          <w:bdr w:val="none" w:sz="0" w:space="0" w:color="auto" w:frame="1"/>
        </w:rPr>
        <w:t>进程/线程池</w:t>
      </w:r>
      <w:r>
        <w:rPr>
          <w:rFonts w:ascii="微软雅黑" w:eastAsia="微软雅黑" w:hAnsi="微软雅黑" w:hint="eastAsia"/>
          <w:color w:val="2E2E2E"/>
          <w:sz w:val="23"/>
          <w:szCs w:val="23"/>
        </w:rPr>
        <w:t>。再者，为了实现纳秒级操作，一些现代数据库使用自己的线程而不是操作系统线程。</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网络管理器（network manager）</w:t>
      </w:r>
      <w:r>
        <w:rPr>
          <w:rFonts w:ascii="微软雅黑" w:eastAsia="微软雅黑" w:hAnsi="微软雅黑" w:hint="eastAsia"/>
          <w:color w:val="2E2E2E"/>
          <w:sz w:val="23"/>
          <w:szCs w:val="23"/>
        </w:rPr>
        <w:t>：网路I/O是个大问题，尤其是对于分布式数据库。所以一些数据库具备自己的网络管理器。</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文件系统管理器（File system manager）</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磁盘I/O是数据库的首要瓶颈</w:t>
      </w:r>
      <w:r>
        <w:rPr>
          <w:rFonts w:ascii="微软雅黑" w:eastAsia="微软雅黑" w:hAnsi="微软雅黑" w:hint="eastAsia"/>
          <w:color w:val="2E2E2E"/>
          <w:sz w:val="23"/>
          <w:szCs w:val="23"/>
        </w:rPr>
        <w:t>。具备一个文件系统管理器来完美地处理OS文件系统甚至取代OS文件系统，是非常重要的。</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内存管理器（memory manager）</w:t>
      </w:r>
      <w:r>
        <w:rPr>
          <w:rFonts w:ascii="微软雅黑" w:eastAsia="微软雅黑" w:hAnsi="微软雅黑" w:hint="eastAsia"/>
          <w:color w:val="2E2E2E"/>
          <w:sz w:val="23"/>
          <w:szCs w:val="23"/>
        </w:rPr>
        <w:t>：为了避免磁盘I/O带来的性能损失，需要大量的内存。但是如果你要处理大容量内存你需要高效的内存管理器，尤其是你有很多查询同时使用内存的时候。</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安全管理器（Security Manager）</w:t>
      </w:r>
      <w:r>
        <w:rPr>
          <w:rFonts w:ascii="微软雅黑" w:eastAsia="微软雅黑" w:hAnsi="微软雅黑" w:hint="eastAsia"/>
          <w:color w:val="2E2E2E"/>
          <w:sz w:val="23"/>
          <w:szCs w:val="23"/>
        </w:rPr>
        <w:t>：用于对用户的验证和授权。</w:t>
      </w:r>
    </w:p>
    <w:p w:rsidR="00454399" w:rsidRDefault="00454399" w:rsidP="00454399">
      <w:pPr>
        <w:widowControl/>
        <w:numPr>
          <w:ilvl w:val="0"/>
          <w:numId w:val="3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客户端管理器（Client manager）</w:t>
      </w:r>
      <w:r>
        <w:rPr>
          <w:rFonts w:ascii="微软雅黑" w:eastAsia="微软雅黑" w:hAnsi="微软雅黑" w:hint="eastAsia"/>
          <w:color w:val="2E2E2E"/>
          <w:sz w:val="23"/>
          <w:szCs w:val="23"/>
        </w:rPr>
        <w:t>：用于管理客户端连接。</w:t>
      </w:r>
    </w:p>
    <w:p w:rsidR="00454399" w:rsidRDefault="00454399" w:rsidP="00454399">
      <w:pPr>
        <w:widowControl/>
        <w:numPr>
          <w:ilvl w:val="0"/>
          <w:numId w:val="3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u w:val="single"/>
          <w:bdr w:val="none" w:sz="0" w:space="0" w:color="auto" w:frame="1"/>
        </w:rPr>
        <w:t>工具</w:t>
      </w:r>
      <w:r>
        <w:rPr>
          <w:rFonts w:ascii="微软雅黑" w:eastAsia="微软雅黑" w:hAnsi="微软雅黑" w:hint="eastAsia"/>
          <w:color w:val="2E2E2E"/>
          <w:sz w:val="23"/>
          <w:szCs w:val="23"/>
        </w:rPr>
        <w:t>：</w:t>
      </w:r>
    </w:p>
    <w:p w:rsidR="00454399" w:rsidRDefault="00454399" w:rsidP="00454399">
      <w:pPr>
        <w:widowControl/>
        <w:numPr>
          <w:ilvl w:val="0"/>
          <w:numId w:val="3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备份管理器（Backup manager）</w:t>
      </w:r>
      <w:r>
        <w:rPr>
          <w:rFonts w:ascii="微软雅黑" w:eastAsia="微软雅黑" w:hAnsi="微软雅黑" w:hint="eastAsia"/>
          <w:color w:val="2E2E2E"/>
          <w:sz w:val="23"/>
          <w:szCs w:val="23"/>
        </w:rPr>
        <w:t>：用于保存和恢复数据。</w:t>
      </w:r>
    </w:p>
    <w:p w:rsidR="00454399" w:rsidRDefault="00454399" w:rsidP="00454399">
      <w:pPr>
        <w:widowControl/>
        <w:numPr>
          <w:ilvl w:val="0"/>
          <w:numId w:val="3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复原管理器（Recovery manager）</w:t>
      </w:r>
      <w:r>
        <w:rPr>
          <w:rFonts w:ascii="微软雅黑" w:eastAsia="微软雅黑" w:hAnsi="微软雅黑" w:hint="eastAsia"/>
          <w:color w:val="2E2E2E"/>
          <w:sz w:val="23"/>
          <w:szCs w:val="23"/>
        </w:rPr>
        <w:t>：用于崩溃后重启数据库到一个</w:t>
      </w:r>
      <w:r>
        <w:rPr>
          <w:rFonts w:ascii="微软雅黑" w:eastAsia="微软雅黑" w:hAnsi="微软雅黑" w:hint="eastAsia"/>
          <w:color w:val="2E2E2E"/>
          <w:sz w:val="23"/>
          <w:szCs w:val="23"/>
          <w:bdr w:val="none" w:sz="0" w:space="0" w:color="auto" w:frame="1"/>
        </w:rPr>
        <w:t>一致状态</w:t>
      </w:r>
      <w:r>
        <w:rPr>
          <w:rFonts w:ascii="微软雅黑" w:eastAsia="微软雅黑" w:hAnsi="微软雅黑" w:hint="eastAsia"/>
          <w:color w:val="2E2E2E"/>
          <w:sz w:val="23"/>
          <w:szCs w:val="23"/>
        </w:rPr>
        <w:t>。</w:t>
      </w:r>
    </w:p>
    <w:p w:rsidR="00454399" w:rsidRDefault="00454399" w:rsidP="00454399">
      <w:pPr>
        <w:widowControl/>
        <w:numPr>
          <w:ilvl w:val="0"/>
          <w:numId w:val="3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监控管理器（Monitor manager）</w:t>
      </w:r>
      <w:r>
        <w:rPr>
          <w:rFonts w:ascii="微软雅黑" w:eastAsia="微软雅黑" w:hAnsi="微软雅黑" w:hint="eastAsia"/>
          <w:color w:val="2E2E2E"/>
          <w:sz w:val="23"/>
          <w:szCs w:val="23"/>
        </w:rPr>
        <w:t>：用于记录数据库活动信息和提供监控数据库的工具。</w:t>
      </w:r>
    </w:p>
    <w:p w:rsidR="00454399" w:rsidRDefault="00454399" w:rsidP="00454399">
      <w:pPr>
        <w:widowControl/>
        <w:numPr>
          <w:ilvl w:val="0"/>
          <w:numId w:val="3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Administration管理器（Administration manager）</w:t>
      </w:r>
      <w:r>
        <w:rPr>
          <w:rFonts w:ascii="微软雅黑" w:eastAsia="微软雅黑" w:hAnsi="微软雅黑" w:hint="eastAsia"/>
          <w:color w:val="2E2E2E"/>
          <w:sz w:val="23"/>
          <w:szCs w:val="23"/>
        </w:rPr>
        <w:t>：用于保存元数据（比如表的名称和结构），提供管理数据库、模式、表空间的工具。</w:t>
      </w:r>
      <w:r>
        <w:rPr>
          <w:rFonts w:ascii="微软雅黑" w:eastAsia="微软雅黑" w:hAnsi="微软雅黑" w:hint="eastAsia"/>
          <w:color w:val="2E2E2E"/>
          <w:sz w:val="23"/>
          <w:szCs w:val="23"/>
          <w:bdr w:val="none" w:sz="0" w:space="0" w:color="auto" w:frame="1"/>
        </w:rPr>
        <w:t>【译者注：好吧，</w:t>
      </w:r>
      <w:r>
        <w:rPr>
          <w:rFonts w:ascii="微软雅黑" w:eastAsia="微软雅黑" w:hAnsi="微软雅黑" w:hint="eastAsia"/>
          <w:color w:val="2E2E2E"/>
          <w:sz w:val="23"/>
          <w:szCs w:val="23"/>
          <w:bdr w:val="none" w:sz="0" w:space="0" w:color="auto" w:frame="1"/>
        </w:rPr>
        <w:lastRenderedPageBreak/>
        <w:t>我真的不知道Administration manager该翻译成什么，有知道的麻烦告知，不胜感激……】</w:t>
      </w:r>
    </w:p>
    <w:p w:rsidR="00454399" w:rsidRDefault="00454399" w:rsidP="00454399">
      <w:pPr>
        <w:widowControl/>
        <w:numPr>
          <w:ilvl w:val="0"/>
          <w:numId w:val="3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u w:val="single"/>
          <w:bdr w:val="none" w:sz="0" w:space="0" w:color="auto" w:frame="1"/>
        </w:rPr>
        <w:t>查询管理器</w:t>
      </w:r>
      <w:r>
        <w:rPr>
          <w:rFonts w:ascii="微软雅黑" w:eastAsia="微软雅黑" w:hAnsi="微软雅黑" w:hint="eastAsia"/>
          <w:color w:val="2E2E2E"/>
          <w:sz w:val="23"/>
          <w:szCs w:val="23"/>
        </w:rPr>
        <w:t>：</w:t>
      </w:r>
    </w:p>
    <w:p w:rsidR="00454399" w:rsidRDefault="00454399" w:rsidP="00454399">
      <w:pPr>
        <w:widowControl/>
        <w:numPr>
          <w:ilvl w:val="0"/>
          <w:numId w:val="3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查询解析器（Query parser）</w:t>
      </w:r>
      <w:r>
        <w:rPr>
          <w:rFonts w:ascii="微软雅黑" w:eastAsia="微软雅黑" w:hAnsi="微软雅黑" w:hint="eastAsia"/>
          <w:color w:val="2E2E2E"/>
          <w:sz w:val="23"/>
          <w:szCs w:val="23"/>
        </w:rPr>
        <w:t>：用于检查查询是否合法</w:t>
      </w:r>
    </w:p>
    <w:p w:rsidR="00454399" w:rsidRDefault="00454399" w:rsidP="00454399">
      <w:pPr>
        <w:widowControl/>
        <w:numPr>
          <w:ilvl w:val="0"/>
          <w:numId w:val="3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查询重写器（Query rewriter）</w:t>
      </w:r>
      <w:r>
        <w:rPr>
          <w:rFonts w:ascii="微软雅黑" w:eastAsia="微软雅黑" w:hAnsi="微软雅黑" w:hint="eastAsia"/>
          <w:color w:val="2E2E2E"/>
          <w:sz w:val="23"/>
          <w:szCs w:val="23"/>
        </w:rPr>
        <w:t>：用于预优化查询</w:t>
      </w:r>
    </w:p>
    <w:p w:rsidR="00454399" w:rsidRDefault="00454399" w:rsidP="00454399">
      <w:pPr>
        <w:widowControl/>
        <w:numPr>
          <w:ilvl w:val="0"/>
          <w:numId w:val="3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查询优化器（Query optimizer）</w:t>
      </w:r>
      <w:r>
        <w:rPr>
          <w:rFonts w:ascii="微软雅黑" w:eastAsia="微软雅黑" w:hAnsi="微软雅黑" w:hint="eastAsia"/>
          <w:color w:val="2E2E2E"/>
          <w:sz w:val="23"/>
          <w:szCs w:val="23"/>
        </w:rPr>
        <w:t>：用于优化查询</w:t>
      </w:r>
    </w:p>
    <w:p w:rsidR="00454399" w:rsidRDefault="00454399" w:rsidP="00454399">
      <w:pPr>
        <w:widowControl/>
        <w:numPr>
          <w:ilvl w:val="0"/>
          <w:numId w:val="3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查询执行器（Query executor）</w:t>
      </w:r>
      <w:r>
        <w:rPr>
          <w:rFonts w:ascii="微软雅黑" w:eastAsia="微软雅黑" w:hAnsi="微软雅黑" w:hint="eastAsia"/>
          <w:color w:val="2E2E2E"/>
          <w:sz w:val="23"/>
          <w:szCs w:val="23"/>
        </w:rPr>
        <w:t>：用于编译和执行查询</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u w:val="single"/>
          <w:bdr w:val="none" w:sz="0" w:space="0" w:color="auto" w:frame="1"/>
        </w:rPr>
        <w:t>数据管理器</w:t>
      </w:r>
      <w:r>
        <w:rPr>
          <w:rFonts w:ascii="微软雅黑" w:eastAsia="微软雅黑" w:hAnsi="微软雅黑" w:hint="eastAsia"/>
          <w:color w:val="2E2E2E"/>
          <w:sz w:val="23"/>
          <w:szCs w:val="23"/>
        </w:rPr>
        <w:t>：</w:t>
      </w:r>
    </w:p>
    <w:p w:rsidR="00454399" w:rsidRDefault="00454399" w:rsidP="00454399">
      <w:pPr>
        <w:widowControl/>
        <w:numPr>
          <w:ilvl w:val="0"/>
          <w:numId w:val="3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事务管理器（Transaction manager）</w:t>
      </w:r>
      <w:r>
        <w:rPr>
          <w:rFonts w:ascii="微软雅黑" w:eastAsia="微软雅黑" w:hAnsi="微软雅黑" w:hint="eastAsia"/>
          <w:color w:val="2E2E2E"/>
          <w:sz w:val="23"/>
          <w:szCs w:val="23"/>
        </w:rPr>
        <w:t>：用于处理事务</w:t>
      </w:r>
    </w:p>
    <w:p w:rsidR="00454399" w:rsidRDefault="00454399" w:rsidP="00454399">
      <w:pPr>
        <w:widowControl/>
        <w:numPr>
          <w:ilvl w:val="0"/>
          <w:numId w:val="3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缓存管理器（Cache manager）</w:t>
      </w:r>
      <w:r>
        <w:rPr>
          <w:rFonts w:ascii="微软雅黑" w:eastAsia="微软雅黑" w:hAnsi="微软雅黑" w:hint="eastAsia"/>
          <w:color w:val="2E2E2E"/>
          <w:sz w:val="23"/>
          <w:szCs w:val="23"/>
        </w:rPr>
        <w:t>：数据被使用之前置于内存，或者数据写入磁盘之前置于内存</w:t>
      </w:r>
    </w:p>
    <w:p w:rsidR="00454399" w:rsidRDefault="00454399" w:rsidP="00454399">
      <w:pPr>
        <w:widowControl/>
        <w:numPr>
          <w:ilvl w:val="0"/>
          <w:numId w:val="3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数据访问管理器（Data access manager）</w:t>
      </w:r>
      <w:r>
        <w:rPr>
          <w:rFonts w:ascii="微软雅黑" w:eastAsia="微软雅黑" w:hAnsi="微软雅黑" w:hint="eastAsia"/>
          <w:color w:val="2E2E2E"/>
          <w:sz w:val="23"/>
          <w:szCs w:val="23"/>
        </w:rPr>
        <w:t>：访问磁盘中的数据</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在本文剩余部分，我会集中探讨数据库如何通过如下进程管理SQL查询的：</w:t>
      </w:r>
    </w:p>
    <w:p w:rsidR="00454399" w:rsidRDefault="00454399" w:rsidP="00454399">
      <w:pPr>
        <w:widowControl/>
        <w:numPr>
          <w:ilvl w:val="0"/>
          <w:numId w:val="3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客户端管理器</w:t>
      </w:r>
    </w:p>
    <w:p w:rsidR="00454399" w:rsidRDefault="00454399" w:rsidP="00454399">
      <w:pPr>
        <w:widowControl/>
        <w:numPr>
          <w:ilvl w:val="0"/>
          <w:numId w:val="3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查询管理器</w:t>
      </w:r>
    </w:p>
    <w:p w:rsidR="00454399" w:rsidRDefault="00454399" w:rsidP="00454399">
      <w:pPr>
        <w:widowControl/>
        <w:numPr>
          <w:ilvl w:val="0"/>
          <w:numId w:val="3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数据管理器（含复原管理器）</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6" w:name="t5"/>
      <w:bookmarkEnd w:id="6"/>
      <w:r>
        <w:rPr>
          <w:rFonts w:ascii="微软雅黑" w:eastAsia="微软雅黑" w:hAnsi="微软雅黑" w:hint="eastAsia"/>
          <w:b w:val="0"/>
          <w:bCs w:val="0"/>
          <w:color w:val="2E2E2E"/>
        </w:rPr>
        <w:t>客户端管理器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7" type="#_x0000_t75" alt="" style="width:436.5pt;height:175.5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客户端管理器是处理客户端通信的。客户端可以是一个（网站）服务器或者一个最终用户或最终应用。客户端管理器通过一系列知名的API（JDBC, ODBC, OLE-DB …）提供不同的方式来访问数据库。</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客户端管理器也提供专有的数据库访问API。</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当你连接到数据库时：</w:t>
      </w:r>
    </w:p>
    <w:p w:rsidR="00454399" w:rsidRDefault="00454399" w:rsidP="00454399">
      <w:pPr>
        <w:widowControl/>
        <w:numPr>
          <w:ilvl w:val="0"/>
          <w:numId w:val="3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管理器首先检查你的</w:t>
      </w:r>
      <w:r>
        <w:rPr>
          <w:rFonts w:ascii="微软雅黑" w:eastAsia="微软雅黑" w:hAnsi="微软雅黑" w:hint="eastAsia"/>
          <w:color w:val="2E2E2E"/>
          <w:sz w:val="23"/>
          <w:szCs w:val="23"/>
          <w:bdr w:val="none" w:sz="0" w:space="0" w:color="auto" w:frame="1"/>
        </w:rPr>
        <w:t>验证信息</w:t>
      </w:r>
      <w:r>
        <w:rPr>
          <w:rFonts w:ascii="微软雅黑" w:eastAsia="微软雅黑" w:hAnsi="微软雅黑" w:hint="eastAsia"/>
          <w:color w:val="2E2E2E"/>
          <w:sz w:val="23"/>
          <w:szCs w:val="23"/>
        </w:rPr>
        <w:t>（用户名和密码），然后检查你是否有访问数据库的</w:t>
      </w:r>
      <w:r>
        <w:rPr>
          <w:rFonts w:ascii="微软雅黑" w:eastAsia="微软雅黑" w:hAnsi="微软雅黑" w:hint="eastAsia"/>
          <w:color w:val="2E2E2E"/>
          <w:sz w:val="23"/>
          <w:szCs w:val="23"/>
          <w:bdr w:val="none" w:sz="0" w:space="0" w:color="auto" w:frame="1"/>
        </w:rPr>
        <w:t>授权</w:t>
      </w:r>
      <w:r>
        <w:rPr>
          <w:rFonts w:ascii="微软雅黑" w:eastAsia="微软雅黑" w:hAnsi="微软雅黑" w:hint="eastAsia"/>
          <w:color w:val="2E2E2E"/>
          <w:sz w:val="23"/>
          <w:szCs w:val="23"/>
        </w:rPr>
        <w:t>。这些权限由DBA分配。</w:t>
      </w:r>
    </w:p>
    <w:p w:rsidR="00454399" w:rsidRDefault="00454399" w:rsidP="00454399">
      <w:pPr>
        <w:widowControl/>
        <w:numPr>
          <w:ilvl w:val="0"/>
          <w:numId w:val="3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然后，管理器检查是否有空闲进程（或线程）来处理你对查询。</w:t>
      </w:r>
    </w:p>
    <w:p w:rsidR="00454399" w:rsidRDefault="00454399" w:rsidP="00454399">
      <w:pPr>
        <w:widowControl/>
        <w:numPr>
          <w:ilvl w:val="0"/>
          <w:numId w:val="3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管理器还会检查数据库是否负载很重。</w:t>
      </w:r>
    </w:p>
    <w:p w:rsidR="00454399" w:rsidRDefault="00454399" w:rsidP="00454399">
      <w:pPr>
        <w:widowControl/>
        <w:numPr>
          <w:ilvl w:val="0"/>
          <w:numId w:val="3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管理器可能会等待一会儿来获取需要的资源。如果等待时间达到超时时间，它会关闭连接并给出一个可读的错误信息。</w:t>
      </w:r>
    </w:p>
    <w:p w:rsidR="00454399" w:rsidRDefault="00454399" w:rsidP="00454399">
      <w:pPr>
        <w:widowControl/>
        <w:numPr>
          <w:ilvl w:val="0"/>
          <w:numId w:val="3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然后管理器会</w:t>
      </w:r>
      <w:r>
        <w:rPr>
          <w:rFonts w:ascii="微软雅黑" w:eastAsia="微软雅黑" w:hAnsi="微软雅黑" w:hint="eastAsia"/>
          <w:color w:val="2E2E2E"/>
          <w:sz w:val="23"/>
          <w:szCs w:val="23"/>
          <w:bdr w:val="none" w:sz="0" w:space="0" w:color="auto" w:frame="1"/>
        </w:rPr>
        <w:t>把你的查询送给查询管理器</w:t>
      </w:r>
      <w:r>
        <w:rPr>
          <w:rFonts w:ascii="微软雅黑" w:eastAsia="微软雅黑" w:hAnsi="微软雅黑" w:hint="eastAsia"/>
          <w:color w:val="2E2E2E"/>
          <w:sz w:val="23"/>
          <w:szCs w:val="23"/>
        </w:rPr>
        <w:t>来处理。</w:t>
      </w:r>
    </w:p>
    <w:p w:rsidR="00454399" w:rsidRDefault="00454399" w:rsidP="00454399">
      <w:pPr>
        <w:widowControl/>
        <w:numPr>
          <w:ilvl w:val="0"/>
          <w:numId w:val="3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因为查询处理进程不是『不全则无』的，一旦它从查询管理器得到数据，它会</w:t>
      </w:r>
      <w:r>
        <w:rPr>
          <w:rFonts w:ascii="微软雅黑" w:eastAsia="微软雅黑" w:hAnsi="微软雅黑" w:hint="eastAsia"/>
          <w:color w:val="2E2E2E"/>
          <w:sz w:val="23"/>
          <w:szCs w:val="23"/>
          <w:bdr w:val="none" w:sz="0" w:space="0" w:color="auto" w:frame="1"/>
        </w:rPr>
        <w:t>把部分结果保存到一个缓冲区并且开始给你发送</w:t>
      </w:r>
      <w:r>
        <w:rPr>
          <w:rFonts w:ascii="微软雅黑" w:eastAsia="微软雅黑" w:hAnsi="微软雅黑" w:hint="eastAsia"/>
          <w:color w:val="2E2E2E"/>
          <w:sz w:val="23"/>
          <w:szCs w:val="23"/>
        </w:rPr>
        <w:t>。</w:t>
      </w:r>
    </w:p>
    <w:p w:rsidR="00454399" w:rsidRDefault="00454399" w:rsidP="00454399">
      <w:pPr>
        <w:widowControl/>
        <w:numPr>
          <w:ilvl w:val="0"/>
          <w:numId w:val="3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如果遇到问题，管理器关闭连接，向你发送可读的解释信息，然后释放资源。</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7" w:name="t6"/>
      <w:bookmarkEnd w:id="7"/>
      <w:r>
        <w:rPr>
          <w:rFonts w:ascii="微软雅黑" w:eastAsia="微软雅黑" w:hAnsi="微软雅黑" w:hint="eastAsia"/>
          <w:b w:val="0"/>
          <w:bCs w:val="0"/>
          <w:color w:val="2E2E2E"/>
        </w:rPr>
        <w:t>查询管理器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8" type="#_x0000_t75" alt="" style="width:430.5pt;height:164.25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这部分是数据库的威力所在</w:t>
      </w:r>
      <w:r>
        <w:rPr>
          <w:rFonts w:ascii="微软雅黑" w:eastAsia="微软雅黑" w:hAnsi="微软雅黑" w:hint="eastAsia"/>
          <w:color w:val="2E2E2E"/>
          <w:sz w:val="23"/>
          <w:szCs w:val="23"/>
        </w:rPr>
        <w:t>，在这部分里，一个写得糟糕的查询可以转换成一个快速执行的代码，代码执行的结果被送到客户端管理器。这个多步骤操作过程如下：</w:t>
      </w:r>
    </w:p>
    <w:p w:rsidR="00454399" w:rsidRDefault="00454399" w:rsidP="00454399">
      <w:pPr>
        <w:widowControl/>
        <w:numPr>
          <w:ilvl w:val="0"/>
          <w:numId w:val="3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查询首先被</w:t>
      </w:r>
      <w:r>
        <w:rPr>
          <w:rFonts w:ascii="微软雅黑" w:eastAsia="微软雅黑" w:hAnsi="微软雅黑" w:hint="eastAsia"/>
          <w:color w:val="2E2E2E"/>
          <w:sz w:val="23"/>
          <w:szCs w:val="23"/>
          <w:bdr w:val="none" w:sz="0" w:space="0" w:color="auto" w:frame="1"/>
        </w:rPr>
        <w:t>解析</w:t>
      </w:r>
      <w:r>
        <w:rPr>
          <w:rFonts w:ascii="微软雅黑" w:eastAsia="微软雅黑" w:hAnsi="微软雅黑" w:hint="eastAsia"/>
          <w:color w:val="2E2E2E"/>
          <w:sz w:val="23"/>
          <w:szCs w:val="23"/>
        </w:rPr>
        <w:t>并判断是否合法</w:t>
      </w:r>
    </w:p>
    <w:p w:rsidR="00454399" w:rsidRDefault="00454399" w:rsidP="00454399">
      <w:pPr>
        <w:widowControl/>
        <w:numPr>
          <w:ilvl w:val="0"/>
          <w:numId w:val="3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然后被</w:t>
      </w:r>
      <w:r>
        <w:rPr>
          <w:rFonts w:ascii="微软雅黑" w:eastAsia="微软雅黑" w:hAnsi="微软雅黑" w:hint="eastAsia"/>
          <w:color w:val="2E2E2E"/>
          <w:sz w:val="23"/>
          <w:szCs w:val="23"/>
          <w:bdr w:val="none" w:sz="0" w:space="0" w:color="auto" w:frame="1"/>
        </w:rPr>
        <w:t>重写</w:t>
      </w:r>
      <w:r>
        <w:rPr>
          <w:rFonts w:ascii="微软雅黑" w:eastAsia="微软雅黑" w:hAnsi="微软雅黑" w:hint="eastAsia"/>
          <w:color w:val="2E2E2E"/>
          <w:sz w:val="23"/>
          <w:szCs w:val="23"/>
        </w:rPr>
        <w:t>，去除了无用的操作并且加入预优化部分</w:t>
      </w:r>
    </w:p>
    <w:p w:rsidR="00454399" w:rsidRDefault="00454399" w:rsidP="00454399">
      <w:pPr>
        <w:widowControl/>
        <w:numPr>
          <w:ilvl w:val="0"/>
          <w:numId w:val="3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接着被</w:t>
      </w:r>
      <w:r>
        <w:rPr>
          <w:rFonts w:ascii="微软雅黑" w:eastAsia="微软雅黑" w:hAnsi="微软雅黑" w:hint="eastAsia"/>
          <w:color w:val="2E2E2E"/>
          <w:sz w:val="23"/>
          <w:szCs w:val="23"/>
          <w:bdr w:val="none" w:sz="0" w:space="0" w:color="auto" w:frame="1"/>
        </w:rPr>
        <w:t>优化</w:t>
      </w:r>
      <w:r>
        <w:rPr>
          <w:rFonts w:ascii="微软雅黑" w:eastAsia="微软雅黑" w:hAnsi="微软雅黑" w:hint="eastAsia"/>
          <w:color w:val="2E2E2E"/>
          <w:sz w:val="23"/>
          <w:szCs w:val="23"/>
        </w:rPr>
        <w:t>以便提升性能，并被转换为可执行代码和数据访问计划。</w:t>
      </w:r>
    </w:p>
    <w:p w:rsidR="00454399" w:rsidRDefault="00454399" w:rsidP="00454399">
      <w:pPr>
        <w:widowControl/>
        <w:numPr>
          <w:ilvl w:val="0"/>
          <w:numId w:val="3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然后计划被</w:t>
      </w:r>
      <w:r>
        <w:rPr>
          <w:rFonts w:ascii="微软雅黑" w:eastAsia="微软雅黑" w:hAnsi="微软雅黑" w:hint="eastAsia"/>
          <w:color w:val="2E2E2E"/>
          <w:sz w:val="23"/>
          <w:szCs w:val="23"/>
          <w:bdr w:val="none" w:sz="0" w:space="0" w:color="auto" w:frame="1"/>
        </w:rPr>
        <w:t>编译</w:t>
      </w:r>
    </w:p>
    <w:p w:rsidR="00454399" w:rsidRDefault="00454399" w:rsidP="00454399">
      <w:pPr>
        <w:widowControl/>
        <w:numPr>
          <w:ilvl w:val="0"/>
          <w:numId w:val="3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最后，被</w:t>
      </w:r>
      <w:r>
        <w:rPr>
          <w:rFonts w:ascii="微软雅黑" w:eastAsia="微软雅黑" w:hAnsi="微软雅黑" w:hint="eastAsia"/>
          <w:color w:val="2E2E2E"/>
          <w:sz w:val="23"/>
          <w:szCs w:val="23"/>
          <w:bdr w:val="none" w:sz="0" w:space="0" w:color="auto" w:frame="1"/>
        </w:rPr>
        <w:t>执行</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这里我不会过多探讨最后两步，因为它们不太重要。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看完这部分后，如果你需要更深入的知识，我建议你阅读：</w:t>
      </w:r>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关于成本优化的初步研究论文(1979)：</w:t>
      </w:r>
      <w:hyperlink r:id="rId30" w:tgtFrame="_blank" w:history="1">
        <w:r>
          <w:rPr>
            <w:rStyle w:val="a5"/>
            <w:rFonts w:ascii="微软雅黑" w:eastAsia="微软雅黑" w:hAnsi="微软雅黑" w:hint="eastAsia"/>
            <w:color w:val="0099CC"/>
            <w:sz w:val="23"/>
            <w:szCs w:val="23"/>
            <w:bdr w:val="none" w:sz="0" w:space="0" w:color="auto" w:frame="1"/>
          </w:rPr>
          <w:t>关系型数据库系统存取路径选择</w:t>
        </w:r>
      </w:hyperlink>
      <w:r>
        <w:rPr>
          <w:rFonts w:ascii="微软雅黑" w:eastAsia="微软雅黑" w:hAnsi="微软雅黑" w:hint="eastAsia"/>
          <w:color w:val="2E2E2E"/>
          <w:sz w:val="23"/>
          <w:szCs w:val="23"/>
        </w:rPr>
        <w:t>。这个篇文章只有12页，而且具备计算机一般水平就能理解。</w:t>
      </w:r>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非常好、非常深入的 DB2 9.X 如何优化查询的</w:t>
      </w:r>
      <w:hyperlink r:id="rId31" w:tgtFrame="_blank" w:history="1">
        <w:r>
          <w:rPr>
            <w:rStyle w:val="a5"/>
            <w:rFonts w:ascii="微软雅黑" w:eastAsia="微软雅黑" w:hAnsi="微软雅黑" w:hint="eastAsia"/>
            <w:color w:val="0099CC"/>
            <w:sz w:val="23"/>
            <w:szCs w:val="23"/>
            <w:bdr w:val="none" w:sz="0" w:space="0" w:color="auto" w:frame="1"/>
          </w:rPr>
          <w:t>介绍</w:t>
        </w:r>
      </w:hyperlink>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非常好的PostgreSQL如何优化查询的</w:t>
      </w:r>
      <w:hyperlink r:id="rId32" w:tgtFrame="_blank" w:history="1">
        <w:r>
          <w:rPr>
            <w:rStyle w:val="a5"/>
            <w:rFonts w:ascii="微软雅黑" w:eastAsia="微软雅黑" w:hAnsi="微软雅黑" w:hint="eastAsia"/>
            <w:color w:val="0099CC"/>
            <w:sz w:val="23"/>
            <w:szCs w:val="23"/>
            <w:bdr w:val="none" w:sz="0" w:space="0" w:color="auto" w:frame="1"/>
          </w:rPr>
          <w:t>介绍</w:t>
        </w:r>
      </w:hyperlink>
      <w:r>
        <w:rPr>
          <w:rFonts w:ascii="微软雅黑" w:eastAsia="微软雅黑" w:hAnsi="微软雅黑" w:hint="eastAsia"/>
          <w:color w:val="2E2E2E"/>
          <w:sz w:val="23"/>
          <w:szCs w:val="23"/>
        </w:rPr>
        <w:t>。这是一篇最通俗易懂的文档，因为它讲的是『我们来看看在这种情况下，PostgreSQL给出了什么样的查询计划』，而不是『我们来看看PostgreSQL用的什么算法』。</w:t>
      </w:r>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官方</w:t>
      </w:r>
      <w:hyperlink r:id="rId33" w:tgtFrame="_blank" w:history="1">
        <w:r>
          <w:rPr>
            <w:rStyle w:val="a5"/>
            <w:rFonts w:ascii="微软雅黑" w:eastAsia="微软雅黑" w:hAnsi="微软雅黑" w:hint="eastAsia"/>
            <w:color w:val="0099CC"/>
            <w:sz w:val="23"/>
            <w:szCs w:val="23"/>
            <w:bdr w:val="none" w:sz="0" w:space="0" w:color="auto" w:frame="1"/>
          </w:rPr>
          <w:t>SQLite优化文档</w:t>
        </w:r>
      </w:hyperlink>
      <w:r>
        <w:rPr>
          <w:rFonts w:ascii="微软雅黑" w:eastAsia="微软雅黑" w:hAnsi="微软雅黑" w:hint="eastAsia"/>
          <w:color w:val="2E2E2E"/>
          <w:sz w:val="23"/>
          <w:szCs w:val="23"/>
        </w:rPr>
        <w:t>。『易于』阅读，因为SQLite用的是简单规则。再者，这是唯一真正解释SQLite如何工作的官方文档。</w:t>
      </w:r>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非常好的SQL Server 2005 如何优化查询的</w:t>
      </w:r>
      <w:hyperlink r:id="rId34" w:tgtFrame="_blank" w:history="1">
        <w:r>
          <w:rPr>
            <w:rStyle w:val="a5"/>
            <w:rFonts w:ascii="微软雅黑" w:eastAsia="微软雅黑" w:hAnsi="微软雅黑" w:hint="eastAsia"/>
            <w:color w:val="0099CC"/>
            <w:sz w:val="23"/>
            <w:szCs w:val="23"/>
            <w:bdr w:val="none" w:sz="0" w:space="0" w:color="auto" w:frame="1"/>
          </w:rPr>
          <w:t>介绍</w:t>
        </w:r>
      </w:hyperlink>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Oracle 12c 优化</w:t>
      </w:r>
      <w:hyperlink r:id="rId35" w:tgtFrame="_blank" w:history="1">
        <w:r>
          <w:rPr>
            <w:rStyle w:val="a5"/>
            <w:rFonts w:ascii="微软雅黑" w:eastAsia="微软雅黑" w:hAnsi="微软雅黑" w:hint="eastAsia"/>
            <w:color w:val="0099CC"/>
            <w:sz w:val="23"/>
            <w:szCs w:val="23"/>
            <w:bdr w:val="none" w:sz="0" w:space="0" w:color="auto" w:frame="1"/>
          </w:rPr>
          <w:t>白皮书</w:t>
        </w:r>
      </w:hyperlink>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2篇查询优化的教程，</w:t>
      </w:r>
      <w:hyperlink r:id="rId36" w:tgtFrame="_blank" w:history="1">
        <w:r>
          <w:rPr>
            <w:rStyle w:val="a5"/>
            <w:rFonts w:ascii="微软雅黑" w:eastAsia="微软雅黑" w:hAnsi="微软雅黑" w:hint="eastAsia"/>
            <w:color w:val="0099CC"/>
            <w:sz w:val="23"/>
            <w:szCs w:val="23"/>
            <w:bdr w:val="none" w:sz="0" w:space="0" w:color="auto" w:frame="1"/>
          </w:rPr>
          <w:t>第一篇</w:t>
        </w:r>
      </w:hyperlink>
      <w:r>
        <w:rPr>
          <w:rFonts w:ascii="微软雅黑" w:eastAsia="微软雅黑" w:hAnsi="微软雅黑" w:hint="eastAsia"/>
          <w:color w:val="2E2E2E"/>
          <w:sz w:val="23"/>
          <w:szCs w:val="23"/>
        </w:rPr>
        <w:t> </w:t>
      </w:r>
      <w:hyperlink r:id="rId37" w:tgtFrame="_blank" w:history="1">
        <w:r>
          <w:rPr>
            <w:rStyle w:val="a5"/>
            <w:rFonts w:ascii="微软雅黑" w:eastAsia="微软雅黑" w:hAnsi="微软雅黑" w:hint="eastAsia"/>
            <w:color w:val="0099CC"/>
            <w:sz w:val="23"/>
            <w:szCs w:val="23"/>
            <w:bdr w:val="none" w:sz="0" w:space="0" w:color="auto" w:frame="1"/>
          </w:rPr>
          <w:t>第二篇</w:t>
        </w:r>
      </w:hyperlink>
      <w:r>
        <w:rPr>
          <w:rFonts w:ascii="微软雅黑" w:eastAsia="微软雅黑" w:hAnsi="微软雅黑" w:hint="eastAsia"/>
          <w:color w:val="2E2E2E"/>
          <w:sz w:val="23"/>
          <w:szCs w:val="23"/>
        </w:rPr>
        <w:t>。教程来自《数据库系统概念》的作者，很好的读物，集中讨论磁盘I/O，但是要求具有很好的计算机科学水平。</w:t>
      </w:r>
    </w:p>
    <w:p w:rsidR="00454399" w:rsidRDefault="00454399" w:rsidP="00454399">
      <w:pPr>
        <w:widowControl/>
        <w:numPr>
          <w:ilvl w:val="0"/>
          <w:numId w:val="3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另一个</w:t>
      </w:r>
      <w:hyperlink r:id="rId38" w:tgtFrame="_blank" w:history="1">
        <w:r>
          <w:rPr>
            <w:rStyle w:val="a5"/>
            <w:rFonts w:ascii="微软雅黑" w:eastAsia="微软雅黑" w:hAnsi="微软雅黑" w:hint="eastAsia"/>
            <w:color w:val="0099CC"/>
            <w:sz w:val="23"/>
            <w:szCs w:val="23"/>
            <w:bdr w:val="none" w:sz="0" w:space="0" w:color="auto" w:frame="1"/>
          </w:rPr>
          <w:t>原理教程</w:t>
        </w:r>
      </w:hyperlink>
      <w:r>
        <w:rPr>
          <w:rFonts w:ascii="微软雅黑" w:eastAsia="微软雅黑" w:hAnsi="微软雅黑" w:hint="eastAsia"/>
          <w:color w:val="2E2E2E"/>
          <w:sz w:val="23"/>
          <w:szCs w:val="23"/>
        </w:rPr>
        <w:t>，这篇教程我觉得更易懂，不过它仅关注联接运算符（join operators）和磁盘I/O。</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8" w:name="t7"/>
      <w:bookmarkEnd w:id="8"/>
      <w:r>
        <w:rPr>
          <w:rFonts w:ascii="微软雅黑" w:eastAsia="微软雅黑" w:hAnsi="微软雅黑" w:hint="eastAsia"/>
          <w:b w:val="0"/>
          <w:bCs w:val="0"/>
          <w:color w:val="2E2E2E"/>
          <w:sz w:val="30"/>
          <w:szCs w:val="30"/>
        </w:rPr>
        <w:t>查询解析器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每一条SQL语句都要送到解析器来检查语法，如果你的查询有错，解析器将拒绝该查询。比如，如果你写成”SLECT …” 而不是 “SELECT …”，那就没有下文了。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但这还不算完，解析器还会检查关键字是否使用正确的顺序，比如 WHERE 写在 SELECT 之前会被拒绝。</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然后，解析器要分析查询中的表和字段，使用数据库元数据来检查：</w:t>
      </w:r>
    </w:p>
    <w:p w:rsidR="00454399" w:rsidRDefault="00454399" w:rsidP="00454399">
      <w:pPr>
        <w:widowControl/>
        <w:numPr>
          <w:ilvl w:val="0"/>
          <w:numId w:val="3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表是否存在</w:t>
      </w:r>
    </w:p>
    <w:p w:rsidR="00454399" w:rsidRDefault="00454399" w:rsidP="00454399">
      <w:pPr>
        <w:widowControl/>
        <w:numPr>
          <w:ilvl w:val="0"/>
          <w:numId w:val="3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表的</w:t>
      </w:r>
      <w:r>
        <w:rPr>
          <w:rFonts w:ascii="微软雅黑" w:eastAsia="微软雅黑" w:hAnsi="微软雅黑" w:hint="eastAsia"/>
          <w:color w:val="2E2E2E"/>
          <w:sz w:val="23"/>
          <w:szCs w:val="23"/>
          <w:bdr w:val="none" w:sz="0" w:space="0" w:color="auto" w:frame="1"/>
        </w:rPr>
        <w:t>字段</w:t>
      </w:r>
      <w:r>
        <w:rPr>
          <w:rFonts w:ascii="微软雅黑" w:eastAsia="微软雅黑" w:hAnsi="微软雅黑" w:hint="eastAsia"/>
          <w:color w:val="2E2E2E"/>
          <w:sz w:val="23"/>
          <w:szCs w:val="23"/>
        </w:rPr>
        <w:t>是否存在</w:t>
      </w:r>
    </w:p>
    <w:p w:rsidR="00454399" w:rsidRDefault="00454399" w:rsidP="00454399">
      <w:pPr>
        <w:widowControl/>
        <w:numPr>
          <w:ilvl w:val="0"/>
          <w:numId w:val="3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对某类型字段的 </w:t>
      </w:r>
      <w:r>
        <w:rPr>
          <w:rFonts w:ascii="微软雅黑" w:eastAsia="微软雅黑" w:hAnsi="微软雅黑" w:hint="eastAsia"/>
          <w:color w:val="2E2E2E"/>
          <w:sz w:val="23"/>
          <w:szCs w:val="23"/>
          <w:bdr w:val="none" w:sz="0" w:space="0" w:color="auto" w:frame="1"/>
        </w:rPr>
        <w:t>运算</w:t>
      </w:r>
      <w:r>
        <w:rPr>
          <w:rFonts w:ascii="微软雅黑" w:eastAsia="微软雅黑" w:hAnsi="微软雅黑" w:hint="eastAsia"/>
          <w:color w:val="2E2E2E"/>
          <w:sz w:val="23"/>
          <w:szCs w:val="23"/>
        </w:rPr>
        <w:t> 是否 </w:t>
      </w:r>
      <w:r>
        <w:rPr>
          <w:rFonts w:ascii="微软雅黑" w:eastAsia="微软雅黑" w:hAnsi="微软雅黑" w:hint="eastAsia"/>
          <w:color w:val="2E2E2E"/>
          <w:sz w:val="23"/>
          <w:szCs w:val="23"/>
          <w:bdr w:val="none" w:sz="0" w:space="0" w:color="auto" w:frame="1"/>
        </w:rPr>
        <w:t>可能</w:t>
      </w:r>
      <w:r>
        <w:rPr>
          <w:rFonts w:ascii="微软雅黑" w:eastAsia="微软雅黑" w:hAnsi="微软雅黑" w:hint="eastAsia"/>
          <w:color w:val="2E2E2E"/>
          <w:sz w:val="23"/>
          <w:szCs w:val="23"/>
        </w:rPr>
        <w:t>（比如，你不能将整数和字符串进行比较，你不能对一个整数使用 substring() 函数）</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接着，解析器检查在查询中你是否有</w:t>
      </w:r>
      <w:r>
        <w:rPr>
          <w:rFonts w:ascii="微软雅黑" w:eastAsia="微软雅黑" w:hAnsi="微软雅黑" w:hint="eastAsia"/>
          <w:color w:val="2E2E2E"/>
          <w:sz w:val="23"/>
          <w:szCs w:val="23"/>
          <w:bdr w:val="none" w:sz="0" w:space="0" w:color="auto" w:frame="1"/>
        </w:rPr>
        <w:t>权限</w:t>
      </w:r>
      <w:r>
        <w:rPr>
          <w:rFonts w:ascii="微软雅黑" w:eastAsia="微软雅黑" w:hAnsi="微软雅黑" w:hint="eastAsia"/>
          <w:color w:val="2E2E2E"/>
          <w:sz w:val="23"/>
          <w:szCs w:val="23"/>
        </w:rPr>
        <w:t>来读取（或写入）表。再强调一次：这些权限由DBA分配。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在解析过程中，SQL 查询被转换为内部表示（通常是一个树）。</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如果一切正常，内部表示被送到查询重写器。</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9" w:name="t8"/>
      <w:bookmarkEnd w:id="9"/>
      <w:r>
        <w:rPr>
          <w:rFonts w:ascii="微软雅黑" w:eastAsia="微软雅黑" w:hAnsi="微软雅黑" w:hint="eastAsia"/>
          <w:b w:val="0"/>
          <w:bCs w:val="0"/>
          <w:color w:val="2E2E2E"/>
          <w:sz w:val="30"/>
          <w:szCs w:val="30"/>
        </w:rPr>
        <w:t>查询重写器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在这一步，我们已经有了查询的内部表示，重写器的目标是：</w:t>
      </w:r>
    </w:p>
    <w:p w:rsidR="00454399" w:rsidRDefault="00454399" w:rsidP="00454399">
      <w:pPr>
        <w:widowControl/>
        <w:numPr>
          <w:ilvl w:val="0"/>
          <w:numId w:val="4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预优化查询</w:t>
      </w:r>
    </w:p>
    <w:p w:rsidR="00454399" w:rsidRDefault="00454399" w:rsidP="00454399">
      <w:pPr>
        <w:widowControl/>
        <w:numPr>
          <w:ilvl w:val="0"/>
          <w:numId w:val="4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避免不必要的运算</w:t>
      </w:r>
    </w:p>
    <w:p w:rsidR="00454399" w:rsidRDefault="00454399" w:rsidP="00454399">
      <w:pPr>
        <w:widowControl/>
        <w:numPr>
          <w:ilvl w:val="0"/>
          <w:numId w:val="4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帮助优化器找到合理的最佳解决方案</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重写器按照一系列已知的规则对查询执行检测。如果查询匹配一种模式的规则，查询就会按照这条规则来重写。下面是（可选）规则的非详尽的列表：</w:t>
      </w:r>
    </w:p>
    <w:p w:rsidR="00454399" w:rsidRDefault="00454399" w:rsidP="00454399">
      <w:pPr>
        <w:widowControl/>
        <w:numPr>
          <w:ilvl w:val="0"/>
          <w:numId w:val="4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视图合并</w:t>
      </w:r>
      <w:r>
        <w:rPr>
          <w:rFonts w:ascii="微软雅黑" w:eastAsia="微软雅黑" w:hAnsi="微软雅黑" w:hint="eastAsia"/>
          <w:color w:val="2E2E2E"/>
          <w:sz w:val="23"/>
          <w:szCs w:val="23"/>
        </w:rPr>
        <w:t>：如果你在查询中使用视图，视图就会转换为它的 SQL 代码。</w:t>
      </w:r>
    </w:p>
    <w:p w:rsidR="00454399" w:rsidRDefault="00454399" w:rsidP="00454399">
      <w:pPr>
        <w:widowControl/>
        <w:numPr>
          <w:ilvl w:val="0"/>
          <w:numId w:val="4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子查询扁平化</w:t>
      </w:r>
      <w:r>
        <w:rPr>
          <w:rFonts w:ascii="微软雅黑" w:eastAsia="微软雅黑" w:hAnsi="微软雅黑" w:hint="eastAsia"/>
          <w:color w:val="2E2E2E"/>
          <w:sz w:val="23"/>
          <w:szCs w:val="23"/>
        </w:rPr>
        <w:t>：子查询是很难优化的，因此重写器会尝试移除子查询</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例如：</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MySQL</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15" type="#_x0000_t75" style="width:159.75pt;height:66.75pt" o:ole="">
            <v:imagedata r:id="rId13" o:title=""/>
          </v:shape>
          <w:control r:id="rId39" w:name="DefaultOcxName1" w:shapeid="_x0000_i1115"/>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lastRenderedPageBreak/>
              <w:t>5</w:t>
            </w:r>
          </w:p>
          <w:p w:rsidR="00454399" w:rsidRDefault="00454399" w:rsidP="00454399">
            <w:pPr>
              <w:rPr>
                <w:rFonts w:ascii="inherit" w:eastAsia="宋体" w:hAnsi="inherit" w:cs="宋体"/>
                <w:sz w:val="18"/>
                <w:szCs w:val="18"/>
              </w:rPr>
            </w:pPr>
            <w:r>
              <w:rPr>
                <w:rFonts w:ascii="inherit" w:hAnsi="inherit"/>
                <w:sz w:val="18"/>
                <w:szCs w:val="18"/>
              </w:rPr>
              <w:t>6</w:t>
            </w:r>
          </w:p>
        </w:tc>
        <w:tc>
          <w:tcPr>
            <w:tcW w:w="8724" w:type="dxa"/>
            <w:tcBorders>
              <w:top w:val="nil"/>
              <w:left w:val="nil"/>
              <w:bottom w:val="nil"/>
              <w:right w:val="nil"/>
            </w:tcBorders>
            <w:vAlign w:val="center"/>
            <w:hideMark/>
          </w:tcPr>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SELECT</w:t>
            </w:r>
          </w:p>
          <w:p w:rsidR="00454399" w:rsidRDefault="00454399" w:rsidP="00454399">
            <w:pPr>
              <w:jc w:val="left"/>
              <w:rPr>
                <w:rFonts w:ascii="inherit" w:hAnsi="inherit"/>
                <w:sz w:val="18"/>
                <w:szCs w:val="18"/>
              </w:rPr>
            </w:pPr>
            <w:r>
              <w:rPr>
                <w:rFonts w:ascii="inherit" w:hAnsi="inherit"/>
                <w:sz w:val="18"/>
                <w:szCs w:val="18"/>
              </w:rPr>
              <w:t>PERSON.*</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FROM</w:t>
            </w:r>
          </w:p>
          <w:p w:rsidR="00454399" w:rsidRDefault="00454399" w:rsidP="00454399">
            <w:pPr>
              <w:rPr>
                <w:rFonts w:ascii="inherit" w:hAnsi="inherit"/>
                <w:sz w:val="18"/>
                <w:szCs w:val="18"/>
              </w:rPr>
            </w:pPr>
            <w:r>
              <w:rPr>
                <w:rFonts w:ascii="inherit" w:hAnsi="inherit"/>
                <w:sz w:val="18"/>
                <w:szCs w:val="18"/>
              </w:rPr>
              <w:t>PERSON</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WHERE</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PERSON.person_key</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IN</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w:t>
            </w:r>
            <w:r>
              <w:rPr>
                <w:rStyle w:val="crayon-st"/>
                <w:rFonts w:ascii="inherit" w:hAnsi="inherit"/>
                <w:sz w:val="18"/>
                <w:szCs w:val="18"/>
                <w:bdr w:val="none" w:sz="0" w:space="0" w:color="auto" w:frame="1"/>
              </w:rPr>
              <w:t>SELECT</w:t>
            </w:r>
          </w:p>
          <w:p w:rsidR="00454399" w:rsidRDefault="00454399" w:rsidP="00454399">
            <w:pPr>
              <w:rPr>
                <w:rFonts w:ascii="inherit" w:hAnsi="inherit"/>
                <w:sz w:val="18"/>
                <w:szCs w:val="18"/>
              </w:rPr>
            </w:pPr>
            <w:r>
              <w:rPr>
                <w:rFonts w:ascii="inherit" w:hAnsi="inherit"/>
                <w:sz w:val="18"/>
                <w:szCs w:val="18"/>
              </w:rPr>
              <w:t>MAILS.person_key</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FROM</w:t>
            </w:r>
          </w:p>
          <w:p w:rsidR="00454399" w:rsidRDefault="00454399" w:rsidP="00454399">
            <w:pPr>
              <w:rPr>
                <w:rFonts w:ascii="inherit" w:hAnsi="inherit"/>
                <w:sz w:val="18"/>
                <w:szCs w:val="18"/>
              </w:rPr>
            </w:pPr>
            <w:r>
              <w:rPr>
                <w:rFonts w:ascii="inherit" w:hAnsi="inherit"/>
                <w:sz w:val="18"/>
                <w:szCs w:val="18"/>
              </w:rPr>
              <w:t>MAILS</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WHERE</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MAILS.mail</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LIKE</w:t>
            </w:r>
          </w:p>
          <w:p w:rsidR="00454399" w:rsidRDefault="00454399" w:rsidP="00454399">
            <w:pPr>
              <w:rPr>
                <w:rFonts w:ascii="inherit" w:hAnsi="inherit"/>
                <w:sz w:val="18"/>
                <w:szCs w:val="18"/>
              </w:rPr>
            </w:pPr>
            <w:r>
              <w:rPr>
                <w:rStyle w:val="crayon-s"/>
                <w:rFonts w:ascii="inherit" w:hAnsi="inherit"/>
                <w:sz w:val="18"/>
                <w:szCs w:val="18"/>
                <w:bdr w:val="none" w:sz="0" w:space="0" w:color="auto" w:frame="1"/>
              </w:rPr>
              <w:t>'christophe%'</w:t>
            </w:r>
            <w:r>
              <w:rPr>
                <w:rFonts w:ascii="inherit" w:hAnsi="inherit"/>
                <w:sz w:val="18"/>
                <w:szCs w:val="18"/>
              </w:rPr>
              <w:t>);</w:t>
            </w:r>
          </w:p>
          <w:p w:rsidR="00454399" w:rsidRDefault="00454399">
            <w:pPr>
              <w:rPr>
                <w:rFonts w:ascii="宋体" w:eastAsia="宋体" w:hAnsi="宋体" w:cs="宋体"/>
                <w:sz w:val="18"/>
                <w:szCs w:val="18"/>
              </w:rPr>
            </w:pP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会转换为：</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MySQL</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14" type="#_x0000_t75" style="width:159.75pt;height:66.75pt" o:ole="">
            <v:imagedata r:id="rId13" o:title=""/>
          </v:shape>
          <w:control r:id="rId40" w:name="DefaultOcxName2" w:shapeid="_x0000_i1114"/>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eastAsia="宋体" w:hAnsi="inherit" w:cs="宋体"/>
                <w:sz w:val="18"/>
                <w:szCs w:val="18"/>
              </w:rPr>
            </w:pPr>
            <w:r>
              <w:rPr>
                <w:rFonts w:ascii="inherit" w:hAnsi="inherit"/>
                <w:sz w:val="18"/>
                <w:szCs w:val="18"/>
              </w:rPr>
              <w:t>4</w:t>
            </w:r>
          </w:p>
        </w:tc>
        <w:tc>
          <w:tcPr>
            <w:tcW w:w="8724" w:type="dxa"/>
            <w:tcBorders>
              <w:top w:val="nil"/>
              <w:left w:val="nil"/>
              <w:bottom w:val="nil"/>
              <w:right w:val="nil"/>
            </w:tcBorders>
            <w:vAlign w:val="center"/>
            <w:hideMark/>
          </w:tcPr>
          <w:p w:rsidR="00454399" w:rsidRDefault="00454399" w:rsidP="00454399">
            <w:pPr>
              <w:jc w:val="left"/>
              <w:rPr>
                <w:rFonts w:ascii="inherit" w:hAnsi="inherit"/>
                <w:sz w:val="18"/>
                <w:szCs w:val="18"/>
              </w:rPr>
            </w:pPr>
            <w:r>
              <w:rPr>
                <w:rStyle w:val="crayon-st"/>
                <w:rFonts w:ascii="inherit" w:hAnsi="inherit"/>
                <w:sz w:val="18"/>
                <w:szCs w:val="18"/>
                <w:bdr w:val="none" w:sz="0" w:space="0" w:color="auto" w:frame="1"/>
              </w:rPr>
              <w:t>SELECT</w:t>
            </w:r>
            <w:r>
              <w:rPr>
                <w:rStyle w:val="crayon-h"/>
                <w:rFonts w:ascii="inherit" w:hAnsi="inherit"/>
                <w:sz w:val="18"/>
                <w:szCs w:val="18"/>
                <w:bdr w:val="none" w:sz="0" w:space="0" w:color="auto" w:frame="1"/>
              </w:rPr>
              <w:t xml:space="preserve"> </w:t>
            </w:r>
            <w:r>
              <w:rPr>
                <w:rFonts w:ascii="inherit" w:hAnsi="inherit"/>
                <w:sz w:val="18"/>
                <w:szCs w:val="18"/>
              </w:rPr>
              <w:t>PERSON.*</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FROM</w:t>
            </w:r>
            <w:r>
              <w:rPr>
                <w:rStyle w:val="crayon-h"/>
                <w:rFonts w:ascii="inherit" w:hAnsi="inherit"/>
                <w:sz w:val="18"/>
                <w:szCs w:val="18"/>
                <w:bdr w:val="none" w:sz="0" w:space="0" w:color="auto" w:frame="1"/>
              </w:rPr>
              <w:t xml:space="preserve"> </w:t>
            </w:r>
            <w:r>
              <w:rPr>
                <w:rFonts w:ascii="inherit" w:hAnsi="inherit"/>
                <w:sz w:val="18"/>
                <w:szCs w:val="18"/>
              </w:rPr>
              <w:t>PERSON,</w:t>
            </w:r>
            <w:r>
              <w:rPr>
                <w:rStyle w:val="crayon-h"/>
                <w:rFonts w:ascii="inherit" w:hAnsi="inherit"/>
                <w:sz w:val="18"/>
                <w:szCs w:val="18"/>
                <w:bdr w:val="none" w:sz="0" w:space="0" w:color="auto" w:frame="1"/>
              </w:rPr>
              <w:t xml:space="preserve"> </w:t>
            </w:r>
            <w:r>
              <w:rPr>
                <w:rFonts w:ascii="inherit" w:hAnsi="inherit"/>
                <w:sz w:val="18"/>
                <w:szCs w:val="18"/>
              </w:rPr>
              <w:t>MAILS</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WHERE</w:t>
            </w:r>
            <w:r>
              <w:rPr>
                <w:rStyle w:val="crayon-h"/>
                <w:rFonts w:ascii="inherit" w:hAnsi="inherit"/>
                <w:sz w:val="18"/>
                <w:szCs w:val="18"/>
                <w:bdr w:val="none" w:sz="0" w:space="0" w:color="auto" w:frame="1"/>
              </w:rPr>
              <w:t xml:space="preserve"> </w:t>
            </w:r>
            <w:r>
              <w:rPr>
                <w:rFonts w:ascii="inherit" w:hAnsi="inherit"/>
                <w:sz w:val="18"/>
                <w:szCs w:val="18"/>
              </w:rPr>
              <w:t>PERSON.person_key</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MAILS.person_key</w:t>
            </w:r>
          </w:p>
          <w:p w:rsidR="00454399" w:rsidRDefault="00454399" w:rsidP="00454399">
            <w:pPr>
              <w:rPr>
                <w:rFonts w:ascii="inherit" w:eastAsia="宋体" w:hAnsi="inherit" w:cs="宋体"/>
                <w:sz w:val="18"/>
                <w:szCs w:val="18"/>
              </w:rPr>
            </w:pPr>
            <w:r>
              <w:rPr>
                <w:rStyle w:val="crayon-r"/>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r>
              <w:rPr>
                <w:rFonts w:ascii="inherit" w:hAnsi="inherit"/>
                <w:sz w:val="18"/>
                <w:szCs w:val="18"/>
              </w:rPr>
              <w:t>MAILS.mail</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LIKE</w:t>
            </w:r>
            <w:r>
              <w:rPr>
                <w:rStyle w:val="crayon-h"/>
                <w:rFonts w:ascii="inherit" w:hAnsi="inherit"/>
                <w:sz w:val="18"/>
                <w:szCs w:val="18"/>
                <w:bdr w:val="none" w:sz="0" w:space="0" w:color="auto" w:frame="1"/>
              </w:rPr>
              <w:t xml:space="preserve"> </w:t>
            </w:r>
            <w:r>
              <w:rPr>
                <w:rStyle w:val="crayon-s"/>
                <w:rFonts w:ascii="inherit" w:hAnsi="inherit"/>
                <w:sz w:val="18"/>
                <w:szCs w:val="18"/>
                <w:bdr w:val="none" w:sz="0" w:space="0" w:color="auto" w:frame="1"/>
              </w:rPr>
              <w:t>'christophe%'</w:t>
            </w:r>
            <w:r>
              <w:rPr>
                <w:rFonts w:ascii="inherit" w:hAnsi="inherit"/>
                <w:sz w:val="18"/>
                <w:szCs w:val="18"/>
              </w:rPr>
              <w:t>;</w:t>
            </w:r>
          </w:p>
        </w:tc>
      </w:tr>
    </w:tbl>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cs="宋体"/>
          <w:color w:val="2E2E2E"/>
          <w:sz w:val="23"/>
          <w:szCs w:val="23"/>
        </w:rPr>
      </w:pPr>
      <w:r>
        <w:rPr>
          <w:rFonts w:ascii="微软雅黑" w:eastAsia="微软雅黑" w:hAnsi="微软雅黑" w:hint="eastAsia"/>
          <w:color w:val="2E2E2E"/>
          <w:sz w:val="23"/>
          <w:szCs w:val="23"/>
          <w:bdr w:val="none" w:sz="0" w:space="0" w:color="auto" w:frame="1"/>
        </w:rPr>
        <w:t>去除不必要的运算符</w:t>
      </w:r>
      <w:r>
        <w:rPr>
          <w:rFonts w:ascii="微软雅黑" w:eastAsia="微软雅黑" w:hAnsi="微软雅黑" w:hint="eastAsia"/>
          <w:color w:val="2E2E2E"/>
          <w:sz w:val="23"/>
          <w:szCs w:val="23"/>
        </w:rPr>
        <w:t>：比如，如果你用了 DISTINCT，而其实你有 UNIQUE 约束（这本身就防止了数据出现重复），那么 DISTINCT 关键字就被去掉了。</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排除冗余的联接</w:t>
      </w:r>
      <w:r>
        <w:rPr>
          <w:rFonts w:ascii="微软雅黑" w:eastAsia="微软雅黑" w:hAnsi="微软雅黑" w:hint="eastAsia"/>
          <w:color w:val="2E2E2E"/>
          <w:sz w:val="23"/>
          <w:szCs w:val="23"/>
        </w:rPr>
        <w:t>：如果相同的 JOIN 条件出现两次，比如隐藏在视图中的 JOIN 条件，或者由于传递性产生的无用 JOIN，都会被消除。</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常数计算赋值</w:t>
      </w:r>
      <w:r>
        <w:rPr>
          <w:rFonts w:ascii="微软雅黑" w:eastAsia="微软雅黑" w:hAnsi="微软雅黑" w:hint="eastAsia"/>
          <w:color w:val="2E2E2E"/>
          <w:sz w:val="23"/>
          <w:szCs w:val="23"/>
        </w:rPr>
        <w:t>：如果你的查询需要计算，那么在重写过程中计算会执行一次。比如 WHERE AGE &gt; 10+2 会转换为 WHERE AGE &gt; 12 ， TODATE(“日期字符串”) 会转换为 datetime 格式的日期值。</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（高级）分区裁剪（Partition Pruning）</w:t>
      </w:r>
      <w:r>
        <w:rPr>
          <w:rFonts w:ascii="微软雅黑" w:eastAsia="微软雅黑" w:hAnsi="微软雅黑" w:hint="eastAsia"/>
          <w:color w:val="2E2E2E"/>
          <w:sz w:val="23"/>
          <w:szCs w:val="23"/>
        </w:rPr>
        <w:t>：如果你用了分区表，重写器能够找到需要使用的分区。</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（高级）物化视图重写（Materialized view rewrite）</w:t>
      </w:r>
      <w:r>
        <w:rPr>
          <w:rFonts w:ascii="微软雅黑" w:eastAsia="微软雅黑" w:hAnsi="微软雅黑" w:hint="eastAsia"/>
          <w:color w:val="2E2E2E"/>
          <w:sz w:val="23"/>
          <w:szCs w:val="23"/>
        </w:rPr>
        <w:t>：如果你有个物化视图匹配查询谓词的一个子集，重写器将检查视图是否最新并修改查询，令查询使用物化视图而不是原始表。</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（高级）自定义规则</w:t>
      </w:r>
      <w:r>
        <w:rPr>
          <w:rFonts w:ascii="微软雅黑" w:eastAsia="微软雅黑" w:hAnsi="微软雅黑" w:hint="eastAsia"/>
          <w:color w:val="2E2E2E"/>
          <w:sz w:val="23"/>
          <w:szCs w:val="23"/>
        </w:rPr>
        <w:t>：如果你有自定义规则来修改查询（就像 Oracle policy），重写器就会执行这些规则。</w:t>
      </w:r>
    </w:p>
    <w:p w:rsidR="00454399" w:rsidRDefault="00454399" w:rsidP="00454399">
      <w:pPr>
        <w:widowControl/>
        <w:numPr>
          <w:ilvl w:val="0"/>
          <w:numId w:val="4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（高级）OLAP转换</w:t>
      </w:r>
      <w:r>
        <w:rPr>
          <w:rFonts w:ascii="微软雅黑" w:eastAsia="微软雅黑" w:hAnsi="微软雅黑" w:hint="eastAsia"/>
          <w:color w:val="2E2E2E"/>
          <w:sz w:val="23"/>
          <w:szCs w:val="23"/>
        </w:rPr>
        <w:t>：分析/加窗 函数，星形联接，ROLLUP 函数……都会发生转换（但我不确定这是由重写器还是优化器来完成，因为两个进程联系很紧，必须看是什么数据库）。</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 </w:t>
      </w:r>
      <w:hyperlink r:id="rId41" w:tgtFrame="_blank" w:history="1">
        <w:r>
          <w:rPr>
            <w:rStyle w:val="a5"/>
            <w:rFonts w:ascii="微软雅黑" w:eastAsia="微软雅黑" w:hAnsi="微软雅黑" w:hint="eastAsia"/>
            <w:color w:val="0099CC"/>
            <w:sz w:val="23"/>
            <w:szCs w:val="23"/>
            <w:bdr w:val="none" w:sz="0" w:space="0" w:color="auto" w:frame="1"/>
          </w:rPr>
          <w:t>物化视图</w:t>
        </w:r>
      </w:hyperlink>
      <w:r>
        <w:rPr>
          <w:rFonts w:ascii="微软雅黑" w:eastAsia="微软雅黑" w:hAnsi="微软雅黑" w:hint="eastAsia"/>
          <w:color w:val="2E2E2E"/>
          <w:sz w:val="23"/>
          <w:szCs w:val="23"/>
          <w:bdr w:val="none" w:sz="0" w:space="0" w:color="auto" w:frame="1"/>
        </w:rPr>
        <w:t>  。谓词，predicate，条件表达式的求值返回真或假的过程】</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重写后的查询接着送到优化器，这时候好玩的就开始了。</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0" w:name="t9"/>
      <w:bookmarkEnd w:id="10"/>
      <w:r>
        <w:rPr>
          <w:rFonts w:ascii="微软雅黑" w:eastAsia="微软雅黑" w:hAnsi="微软雅黑" w:hint="eastAsia"/>
          <w:b w:val="0"/>
          <w:bCs w:val="0"/>
          <w:color w:val="2E2E2E"/>
          <w:sz w:val="30"/>
          <w:szCs w:val="30"/>
        </w:rPr>
        <w:t>统计</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研究数据库如何优化查询之前我们需要谈谈统计，因为没有统计的数据库是愚蠢的。除非你明确指示，数据库是不会分析自己的数据的。没有分析会导致数据库做出（非常）糟糕的假设。</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但是，数据库需要什么类型的信息呢？</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我必须（简要地）谈谈数据库和操作系统如何保存数据。两者使用的最小单位叫做页或块（默认 4 或 8 KB）。这就是说如果你仅需要 1KB，也会占用一个页。要是页的大小为 8KB，你就浪费了 7KB。</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回来继续讲统计！ 当你要求数据库收集统计信息，数据库会计算下列值：</w:t>
      </w:r>
    </w:p>
    <w:p w:rsidR="00454399" w:rsidRDefault="00454399" w:rsidP="00454399">
      <w:pPr>
        <w:widowControl/>
        <w:numPr>
          <w:ilvl w:val="0"/>
          <w:numId w:val="4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表中行和页的数量</w:t>
      </w:r>
    </w:p>
    <w:p w:rsidR="00454399" w:rsidRDefault="00454399" w:rsidP="00454399">
      <w:pPr>
        <w:widowControl/>
        <w:numPr>
          <w:ilvl w:val="0"/>
          <w:numId w:val="4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表中每个列中的：</w:t>
      </w:r>
      <w:r>
        <w:rPr>
          <w:rFonts w:ascii="微软雅黑" w:eastAsia="微软雅黑" w:hAnsi="微软雅黑" w:hint="eastAsia"/>
          <w:color w:val="2E2E2E"/>
          <w:sz w:val="23"/>
          <w:szCs w:val="23"/>
        </w:rPr>
        <w:br/>
        <w:t>唯一值</w:t>
      </w:r>
      <w:r>
        <w:rPr>
          <w:rFonts w:ascii="微软雅黑" w:eastAsia="微软雅黑" w:hAnsi="微软雅黑" w:hint="eastAsia"/>
          <w:color w:val="2E2E2E"/>
          <w:sz w:val="23"/>
          <w:szCs w:val="23"/>
        </w:rPr>
        <w:br/>
        <w:t>数据长度（最小，最大，平均）</w:t>
      </w:r>
      <w:r>
        <w:rPr>
          <w:rFonts w:ascii="微软雅黑" w:eastAsia="微软雅黑" w:hAnsi="微软雅黑" w:hint="eastAsia"/>
          <w:color w:val="2E2E2E"/>
          <w:sz w:val="23"/>
          <w:szCs w:val="23"/>
        </w:rPr>
        <w:br/>
        <w:t>数据范围（最小，最大，平均）</w:t>
      </w:r>
    </w:p>
    <w:p w:rsidR="00454399" w:rsidRDefault="00454399" w:rsidP="00454399">
      <w:pPr>
        <w:widowControl/>
        <w:numPr>
          <w:ilvl w:val="0"/>
          <w:numId w:val="4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表的索引信息</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这些统计信息会帮助优化器估计查询所需的磁盘 I/O、CPU、和内存使用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对每个列的统计非常重要。</w:t>
      </w:r>
      <w:r>
        <w:rPr>
          <w:rFonts w:ascii="微软雅黑" w:eastAsia="微软雅黑" w:hAnsi="微软雅黑" w:hint="eastAsia"/>
          <w:color w:val="2E2E2E"/>
          <w:sz w:val="23"/>
          <w:szCs w:val="23"/>
        </w:rPr>
        <w:br/>
        <w:t>比如，如果一个表 PERSON 需要联接 2 个列： LAST_NAME, FIRST_NAME。</w:t>
      </w:r>
      <w:r>
        <w:rPr>
          <w:rFonts w:ascii="微软雅黑" w:eastAsia="微软雅黑" w:hAnsi="微软雅黑" w:hint="eastAsia"/>
          <w:color w:val="2E2E2E"/>
          <w:sz w:val="23"/>
          <w:szCs w:val="23"/>
        </w:rPr>
        <w:br/>
        <w:t>根据统计信息，数据库知道FIRST_NAME只有 1,000 个不同的值，LAST_NAME 有 1,000,000 个不同的值。</w:t>
      </w:r>
      <w:r>
        <w:rPr>
          <w:rFonts w:ascii="微软雅黑" w:eastAsia="微软雅黑" w:hAnsi="微软雅黑" w:hint="eastAsia"/>
          <w:color w:val="2E2E2E"/>
          <w:sz w:val="23"/>
          <w:szCs w:val="23"/>
        </w:rPr>
        <w:br/>
        <w:t>因此，数据库就会按照 LAST_NAME, FIRST_NAME 联接。</w:t>
      </w:r>
      <w:r>
        <w:rPr>
          <w:rFonts w:ascii="微软雅黑" w:eastAsia="微软雅黑" w:hAnsi="微软雅黑" w:hint="eastAsia"/>
          <w:color w:val="2E2E2E"/>
          <w:sz w:val="23"/>
          <w:szCs w:val="23"/>
        </w:rPr>
        <w:br/>
        <w:t>因为 LAST_NAME 不大可能重复，多数情况下比较 LAST_NAME 的头 2 、 3 个字符就够了，这将大大减少比较的次数。</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不过，这些只是基本的统计。你可以让数据库做一种高级统计，叫</w:t>
      </w:r>
      <w:r>
        <w:rPr>
          <w:rFonts w:ascii="微软雅黑" w:eastAsia="微软雅黑" w:hAnsi="微软雅黑" w:hint="eastAsia"/>
          <w:color w:val="2E2E2E"/>
          <w:sz w:val="23"/>
          <w:szCs w:val="23"/>
          <w:bdr w:val="none" w:sz="0" w:space="0" w:color="auto" w:frame="1"/>
        </w:rPr>
        <w:t>直方图</w:t>
      </w:r>
      <w:r>
        <w:rPr>
          <w:rFonts w:ascii="微软雅黑" w:eastAsia="微软雅黑" w:hAnsi="微软雅黑" w:hint="eastAsia"/>
          <w:color w:val="2E2E2E"/>
          <w:sz w:val="23"/>
          <w:szCs w:val="23"/>
        </w:rPr>
        <w:t>。直方图是列值分布情况的统计信息。例如：</w:t>
      </w:r>
    </w:p>
    <w:p w:rsidR="00454399" w:rsidRDefault="00454399" w:rsidP="00454399">
      <w:pPr>
        <w:widowControl/>
        <w:numPr>
          <w:ilvl w:val="0"/>
          <w:numId w:val="4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出现最频繁的值</w:t>
      </w:r>
    </w:p>
    <w:p w:rsidR="00454399" w:rsidRDefault="00454399" w:rsidP="00454399">
      <w:pPr>
        <w:widowControl/>
        <w:numPr>
          <w:ilvl w:val="0"/>
          <w:numId w:val="4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分位数 </w:t>
      </w:r>
      <w:r>
        <w:rPr>
          <w:rFonts w:ascii="微软雅黑" w:eastAsia="微软雅黑" w:hAnsi="微软雅黑" w:hint="eastAsia"/>
          <w:color w:val="2E2E2E"/>
          <w:sz w:val="23"/>
          <w:szCs w:val="23"/>
          <w:bdr w:val="none" w:sz="0" w:space="0" w:color="auto" w:frame="1"/>
        </w:rPr>
        <w:t>【译者注：http://baike.baidu.com/view/1323572.htm】</w:t>
      </w:r>
    </w:p>
    <w:p w:rsidR="00454399" w:rsidRDefault="00454399" w:rsidP="00454399">
      <w:pPr>
        <w:widowControl/>
        <w:numPr>
          <w:ilvl w:val="0"/>
          <w:numId w:val="4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这些额外的统计会帮助数据库找到更佳的查询计划，尤其是对于等式谓词（例如： WHERE AGE = 18 ）或范围谓词（例如： WHERE AGE &gt; 10 and AGE &lt; 40），因为数据库可以更好的了解这些谓词相关的数字类型数据行（注：这个概念的技术名称叫</w:t>
      </w:r>
      <w:r>
        <w:rPr>
          <w:rFonts w:ascii="微软雅黑" w:eastAsia="微软雅黑" w:hAnsi="微软雅黑" w:hint="eastAsia"/>
          <w:color w:val="2E2E2E"/>
          <w:sz w:val="23"/>
          <w:szCs w:val="23"/>
          <w:bdr w:val="none" w:sz="0" w:space="0" w:color="auto" w:frame="1"/>
        </w:rPr>
        <w:t>选择率</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统计信息保存在数据库元数据内，例如（非分区）表的统计信息位置：</w:t>
      </w:r>
    </w:p>
    <w:p w:rsidR="00454399" w:rsidRDefault="00454399" w:rsidP="00454399">
      <w:pPr>
        <w:widowControl/>
        <w:numPr>
          <w:ilvl w:val="0"/>
          <w:numId w:val="4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Oracle： USER / ALL / DBA_TABLES 和 USER / ALL / DBA_TAB_COLUMNS</w:t>
      </w:r>
    </w:p>
    <w:p w:rsidR="00454399" w:rsidRDefault="00454399" w:rsidP="00454399">
      <w:pPr>
        <w:widowControl/>
        <w:numPr>
          <w:ilvl w:val="0"/>
          <w:numId w:val="4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DB2： SYSCAT.TABLES 和 SYSCAT.COLUMNS</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统计信息必须及时更新</w:t>
      </w:r>
      <w:r>
        <w:rPr>
          <w:rFonts w:ascii="微软雅黑" w:eastAsia="微软雅黑" w:hAnsi="微软雅黑" w:hint="eastAsia"/>
          <w:color w:val="2E2E2E"/>
          <w:sz w:val="23"/>
          <w:szCs w:val="23"/>
        </w:rPr>
        <w:t>。如果一个表有 1,000,000 行而数据库认为它只有 500 行，没有比这更糟糕的了。统计唯一的不利之处是需要时间来计算，这就是为什么数据库大多默认情况下不会自动计算统计信息。数据达到百万级时统计会变得困难，这时候，你可以选择仅做基本统计或者</w:t>
      </w:r>
      <w:r>
        <w:rPr>
          <w:rFonts w:ascii="微软雅黑" w:eastAsia="微软雅黑" w:hAnsi="微软雅黑" w:hint="eastAsia"/>
          <w:color w:val="800000"/>
          <w:sz w:val="23"/>
          <w:szCs w:val="23"/>
          <w:bdr w:val="none" w:sz="0" w:space="0" w:color="auto" w:frame="1"/>
        </w:rPr>
        <w:t>在一个数据库样本上</w:t>
      </w:r>
      <w:r>
        <w:rPr>
          <w:rFonts w:ascii="微软雅黑" w:eastAsia="微软雅黑" w:hAnsi="微软雅黑" w:hint="eastAsia"/>
          <w:color w:val="2E2E2E"/>
          <w:sz w:val="23"/>
          <w:szCs w:val="23"/>
        </w:rPr>
        <w:t>执行统计。</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举个例子，我参与的一个项目需要处理每表上亿条数据的库，我选择只统计10%，结果造成了巨大的时间消耗。本例证明这是个糟糕的决定，因为有时候 Oracle 10G 从特定表的特定列中选出的 10% 跟全部 100% 有很大不同（对于拥有一亿行数据的表，这种情况极少发生）。这次错误的统计导致了一个本应 30 秒完成的查询</w:t>
      </w:r>
      <w:r>
        <w:rPr>
          <w:rFonts w:ascii="微软雅黑" w:eastAsia="微软雅黑" w:hAnsi="微软雅黑" w:hint="eastAsia"/>
          <w:color w:val="2E2E2E"/>
          <w:sz w:val="23"/>
          <w:szCs w:val="23"/>
        </w:rPr>
        <w:lastRenderedPageBreak/>
        <w:t>最后执行了 8 个小时，查找这个现象根源的过程简直是个噩梦。这个例子显示了统计的重要性。</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注：当然了，每个数据库还有其特定的更高级的统计。如果你想了解更多信息，读读数据库的文档。话虽然这么说，我已经尽力理解统计是如何使用的了，而且我找到的最好的官方文档来自</w:t>
      </w:r>
      <w:hyperlink r:id="rId42" w:tgtFrame="_blank" w:history="1">
        <w:r>
          <w:rPr>
            <w:rStyle w:val="a5"/>
            <w:rFonts w:ascii="微软雅黑" w:eastAsia="微软雅黑" w:hAnsi="微软雅黑" w:hint="eastAsia"/>
            <w:color w:val="0099CC"/>
            <w:sz w:val="23"/>
            <w:szCs w:val="23"/>
            <w:bdr w:val="none" w:sz="0" w:space="0" w:color="auto" w:frame="1"/>
          </w:rPr>
          <w:t>PostgreSQL</w:t>
        </w:r>
      </w:hyperlink>
      <w:r>
        <w:rPr>
          <w:rFonts w:ascii="微软雅黑" w:eastAsia="微软雅黑" w:hAnsi="微软雅黑" w:hint="eastAsia"/>
          <w:color w:val="2E2E2E"/>
          <w:sz w:val="23"/>
          <w:szCs w:val="23"/>
        </w:rPr>
        <w:t>。</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1" w:name="t10"/>
      <w:bookmarkEnd w:id="11"/>
      <w:r>
        <w:rPr>
          <w:rFonts w:ascii="微软雅黑" w:eastAsia="微软雅黑" w:hAnsi="微软雅黑" w:hint="eastAsia"/>
          <w:b w:val="0"/>
          <w:bCs w:val="0"/>
          <w:color w:val="2E2E2E"/>
          <w:sz w:val="30"/>
          <w:szCs w:val="30"/>
        </w:rPr>
        <w:t>查询优化器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39" type="#_x0000_t75" alt="" style="width:188.25pt;height:116.25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所有的现代数据库都在用</w:t>
      </w:r>
      <w:r>
        <w:rPr>
          <w:rFonts w:ascii="微软雅黑" w:eastAsia="微软雅黑" w:hAnsi="微软雅黑" w:hint="eastAsia"/>
          <w:color w:val="2E2E2E"/>
          <w:sz w:val="23"/>
          <w:szCs w:val="23"/>
          <w:bdr w:val="none" w:sz="0" w:space="0" w:color="auto" w:frame="1"/>
        </w:rPr>
        <w:t>基于成本的优化</w:t>
      </w:r>
      <w:r>
        <w:rPr>
          <w:rFonts w:ascii="微软雅黑" w:eastAsia="微软雅黑" w:hAnsi="微软雅黑" w:hint="eastAsia"/>
          <w:color w:val="2E2E2E"/>
          <w:sz w:val="23"/>
          <w:szCs w:val="23"/>
        </w:rPr>
        <w:t>（即</w:t>
      </w:r>
      <w:r>
        <w:rPr>
          <w:rFonts w:ascii="微软雅黑" w:eastAsia="微软雅黑" w:hAnsi="微软雅黑" w:hint="eastAsia"/>
          <w:color w:val="2E2E2E"/>
          <w:sz w:val="23"/>
          <w:szCs w:val="23"/>
          <w:bdr w:val="none" w:sz="0" w:space="0" w:color="auto" w:frame="1"/>
        </w:rPr>
        <w:t>CBO</w:t>
      </w:r>
      <w:r>
        <w:rPr>
          <w:rFonts w:ascii="微软雅黑" w:eastAsia="微软雅黑" w:hAnsi="微软雅黑" w:hint="eastAsia"/>
          <w:color w:val="2E2E2E"/>
          <w:sz w:val="23"/>
          <w:szCs w:val="23"/>
        </w:rPr>
        <w:t>）来优化查询。道理是针对每个运算设置一个成本，通过应用成本最低廉的一系列运算，来找到最佳的降低查询成本的方法。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为了理解成本优化器的原理，我觉得最好用个例子来『感受』一下这个任务背后的复杂性。这里我将给出联接 2 个表的 3 个方法，我们很快就能看到即便一个简单的联接查询对于优化器来说都是个噩梦。之后，我们会了解真正的优化器是怎么做的。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对于这些联接操作，我会专注于它们的时间复杂度，</w:t>
      </w:r>
      <w:r>
        <w:rPr>
          <w:rFonts w:ascii="微软雅黑" w:eastAsia="微软雅黑" w:hAnsi="微软雅黑" w:hint="eastAsia"/>
          <w:color w:val="2E2E2E"/>
          <w:sz w:val="23"/>
          <w:szCs w:val="23"/>
          <w:bdr w:val="none" w:sz="0" w:space="0" w:color="auto" w:frame="1"/>
        </w:rPr>
        <w:t>但是，数据库优化器计算的是它们的 CPU 成本、磁盘 I/O 成本、和内存需求</w:t>
      </w:r>
      <w:r>
        <w:rPr>
          <w:rFonts w:ascii="微软雅黑" w:eastAsia="微软雅黑" w:hAnsi="微软雅黑" w:hint="eastAsia"/>
          <w:color w:val="2E2E2E"/>
          <w:sz w:val="23"/>
          <w:szCs w:val="23"/>
        </w:rPr>
        <w:t>。时间复杂度和 CPU 成本的区别是，时间成本是个近似值（给我这样的懒家伙准备的）。而 CPU 成本，我这里包括了所有的运算，比如：加法、条件判断、乘法、迭代……还有呢：</w:t>
      </w:r>
    </w:p>
    <w:p w:rsidR="00454399" w:rsidRDefault="00454399" w:rsidP="00454399">
      <w:pPr>
        <w:widowControl/>
        <w:numPr>
          <w:ilvl w:val="0"/>
          <w:numId w:val="4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每一个高级代码运算都要特定数量的低级 CPU 运算。</w:t>
      </w:r>
    </w:p>
    <w:p w:rsidR="00454399" w:rsidRDefault="00454399" w:rsidP="00454399">
      <w:pPr>
        <w:widowControl/>
        <w:numPr>
          <w:ilvl w:val="0"/>
          <w:numId w:val="4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 Intel Core i7、Intel Pentium 4、AMD Opteron…等，（就 CPU 周期而言）CPU 的运算成本是不同的，也就是说它取决于 CPU 的架构。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使用时间复杂度就容易多了（至少对我来说），用它我也能了解到 CBO 的概念。由于磁盘 I/O 是个重要的概念，我偶尔也会提到它。请牢记，</w:t>
      </w:r>
      <w:r>
        <w:rPr>
          <w:rFonts w:ascii="微软雅黑" w:eastAsia="微软雅黑" w:hAnsi="微软雅黑" w:hint="eastAsia"/>
          <w:color w:val="2E2E2E"/>
          <w:sz w:val="23"/>
          <w:szCs w:val="23"/>
          <w:bdr w:val="none" w:sz="0" w:space="0" w:color="auto" w:frame="1"/>
        </w:rPr>
        <w:t>大多数时候瓶颈在于磁盘 I/O 而不是 CPU 使用</w:t>
      </w:r>
      <w:r>
        <w:rPr>
          <w:rFonts w:ascii="微软雅黑" w:eastAsia="微软雅黑" w:hAnsi="微软雅黑" w:hint="eastAsia"/>
          <w:color w:val="2E2E2E"/>
          <w:sz w:val="23"/>
          <w:szCs w:val="23"/>
        </w:rPr>
        <w:t>。</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索引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在研究 B+树的时候我们谈到了索引，要记住一点，</w:t>
      </w:r>
      <w:r>
        <w:rPr>
          <w:rFonts w:ascii="微软雅黑" w:eastAsia="微软雅黑" w:hAnsi="微软雅黑" w:hint="eastAsia"/>
          <w:color w:val="2E2E2E"/>
          <w:sz w:val="23"/>
          <w:szCs w:val="23"/>
          <w:bdr w:val="none" w:sz="0" w:space="0" w:color="auto" w:frame="1"/>
        </w:rPr>
        <w:t>索引都是已经排了序的</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仅供参考：还有其他类型的索引，比如</w:t>
      </w:r>
      <w:r>
        <w:rPr>
          <w:rFonts w:ascii="微软雅黑" w:eastAsia="微软雅黑" w:hAnsi="微软雅黑" w:hint="eastAsia"/>
          <w:color w:val="2E2E2E"/>
          <w:sz w:val="23"/>
          <w:szCs w:val="23"/>
          <w:bdr w:val="none" w:sz="0" w:space="0" w:color="auto" w:frame="1"/>
        </w:rPr>
        <w:t>位图索引</w:t>
      </w:r>
      <w:r>
        <w:rPr>
          <w:rFonts w:ascii="微软雅黑" w:eastAsia="微软雅黑" w:hAnsi="微软雅黑" w:hint="eastAsia"/>
          <w:color w:val="2E2E2E"/>
          <w:sz w:val="23"/>
          <w:szCs w:val="23"/>
        </w:rPr>
        <w:t>，在 CPU、磁盘I/O、和内存方面与B+树索引的成本并不相同。</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另外，很多现代数据库为了改善执行计划的成本，可以仅为当前查询</w:t>
      </w:r>
      <w:r>
        <w:rPr>
          <w:rFonts w:ascii="微软雅黑" w:eastAsia="微软雅黑" w:hAnsi="微软雅黑" w:hint="eastAsia"/>
          <w:color w:val="2E2E2E"/>
          <w:sz w:val="23"/>
          <w:szCs w:val="23"/>
          <w:bdr w:val="none" w:sz="0" w:space="0" w:color="auto" w:frame="1"/>
        </w:rPr>
        <w:t>动态地生成临时索引</w:t>
      </w:r>
      <w:r>
        <w:rPr>
          <w:rFonts w:ascii="微软雅黑" w:eastAsia="微软雅黑" w:hAnsi="微软雅黑" w:hint="eastAsia"/>
          <w:color w:val="2E2E2E"/>
          <w:sz w:val="23"/>
          <w:szCs w:val="23"/>
        </w:rPr>
        <w:t>。</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存取路径</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在应用联接运算符（join operators）之前，你首先需要获得数据。以下就是获得数据的方法。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注：由于所有存取路径的真正问题是磁盘 I/O，我不会过多探讨时间复杂度。</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【译者注：</w:t>
      </w:r>
      <w:hyperlink r:id="rId43" w:tgtFrame="_blank" w:history="1">
        <w:r>
          <w:rPr>
            <w:rStyle w:val="a5"/>
            <w:rFonts w:ascii="微软雅黑" w:eastAsia="微软雅黑" w:hAnsi="微软雅黑" w:hint="eastAsia"/>
            <w:color w:val="0099CC"/>
            <w:sz w:val="23"/>
            <w:szCs w:val="23"/>
            <w:bdr w:val="none" w:sz="0" w:space="0" w:color="auto" w:frame="1"/>
          </w:rPr>
          <w:t>四种类型的Oracle索引扫描介绍</w:t>
        </w:r>
      </w:hyperlink>
      <w:r>
        <w:rPr>
          <w:rFonts w:ascii="微软雅黑" w:eastAsia="微软雅黑" w:hAnsi="微软雅黑" w:hint="eastAsia"/>
          <w:color w:val="2E2E2E"/>
          <w:sz w:val="23"/>
          <w:szCs w:val="23"/>
          <w:bdr w:val="none" w:sz="0" w:space="0" w:color="auto" w:frame="1"/>
        </w:rPr>
        <w:t>  】</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全扫描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如果你读过执行计划，一定看到过『全扫描』（或只是『扫描』）一词。简单的说全扫描就是数据库完整的读一个表或索引。</w:t>
      </w:r>
      <w:r>
        <w:rPr>
          <w:rFonts w:ascii="微软雅黑" w:eastAsia="微软雅黑" w:hAnsi="微软雅黑" w:hint="eastAsia"/>
          <w:color w:val="2E2E2E"/>
          <w:sz w:val="23"/>
          <w:szCs w:val="23"/>
          <w:bdr w:val="none" w:sz="0" w:space="0" w:color="auto" w:frame="1"/>
        </w:rPr>
        <w:t>就磁盘 I/O 而言，很明显全表扫描的成本比索引全扫描要高昂</w:t>
      </w: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范围扫描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其他类型的扫描有</w:t>
      </w:r>
      <w:r>
        <w:rPr>
          <w:rFonts w:ascii="微软雅黑" w:eastAsia="微软雅黑" w:hAnsi="微软雅黑" w:hint="eastAsia"/>
          <w:color w:val="2E2E2E"/>
          <w:sz w:val="23"/>
          <w:szCs w:val="23"/>
          <w:bdr w:val="none" w:sz="0" w:space="0" w:color="auto" w:frame="1"/>
        </w:rPr>
        <w:t>索引范围扫描</w:t>
      </w:r>
      <w:r>
        <w:rPr>
          <w:rFonts w:ascii="微软雅黑" w:eastAsia="微软雅黑" w:hAnsi="微软雅黑" w:hint="eastAsia"/>
          <w:color w:val="2E2E2E"/>
          <w:sz w:val="23"/>
          <w:szCs w:val="23"/>
        </w:rPr>
        <w:t>，比如当你使用谓词 ” WHERE AGE &gt; 20 AND AGE &lt; 40 ” 的时候它就会发生。</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当然，你需要在 AGE 字段上有索引才能用到索引范围扫描。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在第一部分我们已经知道，范围查询的时间成本大约是 log(N)+M，这里 N 是索引的数据量，M 是范围内估测的行数。</w:t>
      </w:r>
      <w:r>
        <w:rPr>
          <w:rFonts w:ascii="微软雅黑" w:eastAsia="微软雅黑" w:hAnsi="微软雅黑" w:hint="eastAsia"/>
          <w:color w:val="2E2E2E"/>
          <w:sz w:val="23"/>
          <w:szCs w:val="23"/>
          <w:bdr w:val="none" w:sz="0" w:space="0" w:color="auto" w:frame="1"/>
        </w:rPr>
        <w:t>多亏有了统计我们才能知道 N 和 M 的值</w:t>
      </w:r>
      <w:r>
        <w:rPr>
          <w:rFonts w:ascii="微软雅黑" w:eastAsia="微软雅黑" w:hAnsi="微软雅黑" w:hint="eastAsia"/>
          <w:color w:val="2E2E2E"/>
          <w:sz w:val="23"/>
          <w:szCs w:val="23"/>
        </w:rPr>
        <w:t>（注： M 是谓词 “ AGE &gt; 20 AND AGE &lt; 40 ” 的选择率）。另外范围扫描时，你不需要读取整个索引，因此</w:t>
      </w:r>
      <w:r>
        <w:rPr>
          <w:rFonts w:ascii="微软雅黑" w:eastAsia="微软雅黑" w:hAnsi="微软雅黑" w:hint="eastAsia"/>
          <w:color w:val="2E2E2E"/>
          <w:sz w:val="23"/>
          <w:szCs w:val="23"/>
          <w:bdr w:val="none" w:sz="0" w:space="0" w:color="auto" w:frame="1"/>
        </w:rPr>
        <w:t>在磁盘 I/O 方面没有全扫描那么昂贵</w:t>
      </w: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唯一扫描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如果你只需要从索引中取一个值你可以用</w:t>
      </w:r>
      <w:r>
        <w:rPr>
          <w:rFonts w:ascii="微软雅黑" w:eastAsia="微软雅黑" w:hAnsi="微软雅黑" w:hint="eastAsia"/>
          <w:color w:val="2E2E2E"/>
          <w:sz w:val="23"/>
          <w:szCs w:val="23"/>
          <w:bdr w:val="none" w:sz="0" w:space="0" w:color="auto" w:frame="1"/>
        </w:rPr>
        <w:t>唯一扫描</w:t>
      </w: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根据 ROW ID 存取</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多数情况下，如果数据库使用索引，它就必须查找与索引相关的行，这样就会用到根据 ROW ID 存取的方式。</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例如，假如你运行：</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MySQL</w:t>
      </w:r>
    </w:p>
    <w:p w:rsidR="00454399" w:rsidRDefault="00454399" w:rsidP="00454399">
      <w:pPr>
        <w:rPr>
          <w:rFonts w:ascii="Courier New" w:hAnsi="Courier New" w:cs="Courier New"/>
          <w:color w:val="2E2E2E"/>
        </w:rPr>
      </w:pPr>
      <w:r>
        <w:rPr>
          <w:rFonts w:ascii="Courier New" w:hAnsi="Courier New" w:cs="Courier New"/>
          <w:color w:val="2E2E2E"/>
        </w:rPr>
        <w:lastRenderedPageBreak/>
        <w:object w:dxaOrig="1440" w:dyaOrig="1440">
          <v:shape id="_x0000_i1113" type="#_x0000_t75" style="width:159.75pt;height:66.75pt" o:ole="">
            <v:imagedata r:id="rId13" o:title=""/>
          </v:shape>
          <w:control r:id="rId44" w:name="DefaultOcxName3" w:shapeid="_x0000_i1113"/>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pPr>
              <w:divId w:val="1008095250"/>
              <w:rPr>
                <w:rFonts w:ascii="inherit" w:eastAsia="宋体" w:hAnsi="inherit" w:cs="宋体"/>
                <w:sz w:val="18"/>
                <w:szCs w:val="18"/>
              </w:rPr>
            </w:pPr>
            <w:r>
              <w:rPr>
                <w:rFonts w:ascii="inherit" w:hAnsi="inherit"/>
                <w:sz w:val="18"/>
                <w:szCs w:val="18"/>
              </w:rPr>
              <w:t>1</w:t>
            </w:r>
          </w:p>
        </w:tc>
        <w:tc>
          <w:tcPr>
            <w:tcW w:w="8724" w:type="dxa"/>
            <w:tcBorders>
              <w:top w:val="nil"/>
              <w:left w:val="nil"/>
              <w:bottom w:val="nil"/>
              <w:right w:val="nil"/>
            </w:tcBorders>
            <w:vAlign w:val="center"/>
            <w:hideMark/>
          </w:tcPr>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SELECT</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LASTNAME,</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FIRSTNAME</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from</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PERSON</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WHERE</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AGE</w:t>
            </w:r>
          </w:p>
          <w:p w:rsidR="00454399" w:rsidRDefault="00454399" w:rsidP="00454399">
            <w:pPr>
              <w:rPr>
                <w:rStyle w:val="crayon-h"/>
                <w:rFonts w:ascii="inherit" w:hAnsi="inherit"/>
                <w:sz w:val="18"/>
                <w:szCs w:val="18"/>
                <w:bdr w:val="none" w:sz="0" w:space="0" w:color="auto" w:frame="1"/>
              </w:rPr>
            </w:pPr>
            <w:r>
              <w:rPr>
                <w:rFonts w:ascii="inherit" w:hAnsi="inherit"/>
                <w:sz w:val="18"/>
                <w:szCs w:val="18"/>
              </w:rPr>
              <w:t>=</w:t>
            </w:r>
          </w:p>
          <w:p w:rsidR="00454399" w:rsidRDefault="00454399" w:rsidP="00454399">
            <w:pPr>
              <w:jc w:val="left"/>
              <w:rPr>
                <w:rFonts w:ascii="inherit" w:hAnsi="inherit"/>
                <w:sz w:val="18"/>
                <w:szCs w:val="18"/>
              </w:rPr>
            </w:pPr>
            <w:r>
              <w:rPr>
                <w:rFonts w:ascii="inherit" w:hAnsi="inherit"/>
                <w:sz w:val="18"/>
                <w:szCs w:val="18"/>
              </w:rPr>
              <w:t>28</w:t>
            </w:r>
          </w:p>
          <w:p w:rsidR="00454399" w:rsidRDefault="00454399">
            <w:pPr>
              <w:rPr>
                <w:rFonts w:ascii="宋体" w:eastAsia="宋体" w:hAnsi="宋体" w:cs="宋体"/>
                <w:sz w:val="18"/>
                <w:szCs w:val="18"/>
              </w:rPr>
            </w:pP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如果 person 表的 age 列有索引，优化器会使用索引找到所有年龄为 28 的人，然后它会去表中读取相关的行，这是因为索引中只有 age 的信息而你要的是姓和名。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但是，假如你换个做法：</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MySQL</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12" type="#_x0000_t75" style="width:159.75pt;height:66.75pt" o:ole="">
            <v:imagedata r:id="rId13" o:title=""/>
          </v:shape>
          <w:control r:id="rId45" w:name="DefaultOcxName4" w:shapeid="_x0000_i1112"/>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eastAsia="宋体" w:hAnsi="inherit" w:cs="宋体"/>
                <w:sz w:val="18"/>
                <w:szCs w:val="18"/>
              </w:rPr>
            </w:pPr>
            <w:r>
              <w:rPr>
                <w:rFonts w:ascii="inherit" w:hAnsi="inherit"/>
                <w:sz w:val="18"/>
                <w:szCs w:val="18"/>
              </w:rPr>
              <w:t>2</w:t>
            </w:r>
          </w:p>
        </w:tc>
        <w:tc>
          <w:tcPr>
            <w:tcW w:w="8724" w:type="dxa"/>
            <w:tcBorders>
              <w:top w:val="nil"/>
              <w:left w:val="nil"/>
              <w:bottom w:val="nil"/>
              <w:right w:val="nil"/>
            </w:tcBorders>
            <w:vAlign w:val="center"/>
            <w:hideMark/>
          </w:tcPr>
          <w:p w:rsidR="00454399" w:rsidRDefault="00454399" w:rsidP="00454399">
            <w:pPr>
              <w:jc w:val="left"/>
              <w:rPr>
                <w:rFonts w:ascii="inherit" w:hAnsi="inherit"/>
                <w:sz w:val="18"/>
                <w:szCs w:val="18"/>
              </w:rPr>
            </w:pPr>
            <w:r>
              <w:rPr>
                <w:rStyle w:val="crayon-st"/>
                <w:rFonts w:ascii="inherit" w:hAnsi="inherit"/>
                <w:sz w:val="18"/>
                <w:szCs w:val="18"/>
                <w:bdr w:val="none" w:sz="0" w:space="0" w:color="auto" w:frame="1"/>
              </w:rPr>
              <w:t>SELECT</w:t>
            </w:r>
            <w:r>
              <w:rPr>
                <w:rStyle w:val="crayon-h"/>
                <w:rFonts w:ascii="inherit" w:hAnsi="inherit"/>
                <w:sz w:val="18"/>
                <w:szCs w:val="18"/>
                <w:bdr w:val="none" w:sz="0" w:space="0" w:color="auto" w:frame="1"/>
              </w:rPr>
              <w:t xml:space="preserve"> </w:t>
            </w:r>
            <w:r>
              <w:rPr>
                <w:rFonts w:ascii="inherit" w:hAnsi="inherit"/>
                <w:sz w:val="18"/>
                <w:szCs w:val="18"/>
              </w:rPr>
              <w:t>TYPE_PERSON.CATEGORY</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from</w:t>
            </w:r>
            <w:r>
              <w:rPr>
                <w:rStyle w:val="crayon-h"/>
                <w:rFonts w:ascii="inherit" w:hAnsi="inherit"/>
                <w:sz w:val="18"/>
                <w:szCs w:val="18"/>
                <w:bdr w:val="none" w:sz="0" w:space="0" w:color="auto" w:frame="1"/>
              </w:rPr>
              <w:t xml:space="preserve"> </w:t>
            </w:r>
            <w:r>
              <w:rPr>
                <w:rFonts w:ascii="inherit" w:hAnsi="inherit"/>
                <w:sz w:val="18"/>
                <w:szCs w:val="18"/>
              </w:rPr>
              <w:t>PERSON</w:t>
            </w:r>
            <w:r>
              <w:rPr>
                <w:rStyle w:val="crayon-h"/>
                <w:rFonts w:ascii="inherit" w:hAnsi="inherit"/>
                <w:sz w:val="18"/>
                <w:szCs w:val="18"/>
                <w:bdr w:val="none" w:sz="0" w:space="0" w:color="auto" w:frame="1"/>
              </w:rPr>
              <w:t xml:space="preserve"> </w:t>
            </w:r>
            <w:r>
              <w:rPr>
                <w:rFonts w:ascii="inherit" w:hAnsi="inherit"/>
                <w:sz w:val="18"/>
                <w:szCs w:val="18"/>
              </w:rPr>
              <w:t>,TYPE_PERSON</w:t>
            </w:r>
          </w:p>
          <w:p w:rsidR="00454399" w:rsidRDefault="00454399" w:rsidP="00454399">
            <w:pPr>
              <w:rPr>
                <w:rFonts w:ascii="inherit" w:eastAsia="宋体" w:hAnsi="inherit" w:cs="宋体"/>
                <w:sz w:val="18"/>
                <w:szCs w:val="18"/>
              </w:rPr>
            </w:pPr>
            <w:r>
              <w:rPr>
                <w:rStyle w:val="crayon-st"/>
                <w:rFonts w:ascii="inherit" w:hAnsi="inherit"/>
                <w:sz w:val="18"/>
                <w:szCs w:val="18"/>
                <w:bdr w:val="none" w:sz="0" w:space="0" w:color="auto" w:frame="1"/>
              </w:rPr>
              <w:t>WHERE</w:t>
            </w:r>
            <w:r>
              <w:rPr>
                <w:rStyle w:val="crayon-h"/>
                <w:rFonts w:ascii="inherit" w:hAnsi="inherit"/>
                <w:sz w:val="18"/>
                <w:szCs w:val="18"/>
                <w:bdr w:val="none" w:sz="0" w:space="0" w:color="auto" w:frame="1"/>
              </w:rPr>
              <w:t xml:space="preserve"> </w:t>
            </w:r>
            <w:r>
              <w:rPr>
                <w:rFonts w:ascii="inherit" w:hAnsi="inherit"/>
                <w:sz w:val="18"/>
                <w:szCs w:val="18"/>
              </w:rPr>
              <w:t>PERSON.AGE</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TYPE_PERSON.AGE</w:t>
            </w: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PERSON 表的索引会用来联接 TYPE_PERSON 表，但是 PERSON 表不会根据行ID 存取，因为你并没有要求这个表内的信息。</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虽然这个方法在少量存取时表现很好，这个运算的真正问题其实是磁盘 I/O。假如需要大量的根据行ID存取，数据库也许会选择全扫描。</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lastRenderedPageBreak/>
        <w:t>其它路径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我没有列举所有的存取路径，如果你感兴趣可以读一读 </w:t>
      </w:r>
      <w:hyperlink r:id="rId46" w:tgtFrame="_blank" w:history="1">
        <w:r>
          <w:rPr>
            <w:rStyle w:val="a5"/>
            <w:rFonts w:ascii="微软雅黑" w:eastAsia="微软雅黑" w:hAnsi="微软雅黑" w:hint="eastAsia"/>
            <w:color w:val="0099CC"/>
            <w:sz w:val="23"/>
            <w:szCs w:val="23"/>
            <w:bdr w:val="none" w:sz="0" w:space="0" w:color="auto" w:frame="1"/>
          </w:rPr>
          <w:t>Oracle文档</w:t>
        </w:r>
      </w:hyperlink>
      <w:r>
        <w:rPr>
          <w:rFonts w:ascii="微软雅黑" w:eastAsia="微软雅黑" w:hAnsi="微软雅黑" w:hint="eastAsia"/>
          <w:color w:val="2E2E2E"/>
          <w:sz w:val="23"/>
          <w:szCs w:val="23"/>
        </w:rPr>
        <w:t>。其它数据库里也许叫法不同但背后的概念是一样的。</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联接运算符</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那么，我们知道如何获取数据了，那现在就把它们联接起来！</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我要展现的是3个个常用联接运算符：合并联接（Merge join），哈希联接（Hash Join）和嵌套循环联接（Nested Loop Join）。但是在此之前，我需要引入新词汇了：</w:t>
      </w:r>
      <w:r>
        <w:rPr>
          <w:rFonts w:ascii="微软雅黑" w:eastAsia="微软雅黑" w:hAnsi="微软雅黑" w:hint="eastAsia"/>
          <w:color w:val="000000"/>
          <w:sz w:val="23"/>
          <w:szCs w:val="23"/>
          <w:bdr w:val="none" w:sz="0" w:space="0" w:color="auto" w:frame="1"/>
        </w:rPr>
        <w:t>内关系和外关系</w:t>
      </w:r>
      <w:r>
        <w:rPr>
          <w:rFonts w:ascii="微软雅黑" w:eastAsia="微软雅黑" w:hAnsi="微软雅黑" w:hint="eastAsia"/>
          <w:color w:val="2E2E2E"/>
          <w:sz w:val="23"/>
          <w:szCs w:val="23"/>
        </w:rPr>
        <w:t>（ inner relation and outer relation） </w:t>
      </w:r>
      <w:r>
        <w:rPr>
          <w:rFonts w:ascii="微软雅黑" w:eastAsia="微软雅黑" w:hAnsi="微软雅黑" w:hint="eastAsia"/>
          <w:color w:val="2E2E2E"/>
          <w:sz w:val="23"/>
          <w:szCs w:val="23"/>
          <w:bdr w:val="none" w:sz="0" w:space="0" w:color="auto" w:frame="1"/>
        </w:rPr>
        <w:t>【译者注： “内关系和外关系” 这个说法来源不明，跟查询的“</w:t>
      </w:r>
      <w:hyperlink r:id="rId47" w:tgtFrame="_blank" w:history="1">
        <w:r>
          <w:rPr>
            <w:rStyle w:val="a5"/>
            <w:rFonts w:ascii="微软雅黑" w:eastAsia="微软雅黑" w:hAnsi="微软雅黑" w:hint="eastAsia"/>
            <w:color w:val="0099CC"/>
            <w:sz w:val="23"/>
            <w:szCs w:val="23"/>
            <w:bdr w:val="none" w:sz="0" w:space="0" w:color="auto" w:frame="1"/>
          </w:rPr>
          <w:t>内联接（INNER JOIN）</w:t>
        </w:r>
      </w:hyperlink>
      <w:r>
        <w:rPr>
          <w:rFonts w:ascii="微软雅黑" w:eastAsia="微软雅黑" w:hAnsi="微软雅黑" w:hint="eastAsia"/>
          <w:color w:val="2E2E2E"/>
          <w:sz w:val="23"/>
          <w:szCs w:val="23"/>
          <w:bdr w:val="none" w:sz="0" w:space="0" w:color="auto" w:frame="1"/>
        </w:rPr>
        <w:t>  、</w:t>
      </w:r>
      <w:hyperlink r:id="rId48" w:tgtFrame="_blank" w:history="1">
        <w:r>
          <w:rPr>
            <w:rStyle w:val="a5"/>
            <w:rFonts w:ascii="微软雅黑" w:eastAsia="微软雅黑" w:hAnsi="微软雅黑" w:hint="eastAsia"/>
            <w:color w:val="0099CC"/>
            <w:sz w:val="23"/>
            <w:szCs w:val="23"/>
            <w:bdr w:val="none" w:sz="0" w:space="0" w:color="auto" w:frame="1"/>
          </w:rPr>
          <w:t>外联接（OUTER JOIN）</w:t>
        </w:r>
      </w:hyperlink>
      <w:r>
        <w:rPr>
          <w:rFonts w:ascii="微软雅黑" w:eastAsia="微软雅黑" w:hAnsi="微软雅黑" w:hint="eastAsia"/>
          <w:color w:val="2E2E2E"/>
          <w:sz w:val="23"/>
          <w:szCs w:val="23"/>
          <w:bdr w:val="none" w:sz="0" w:space="0" w:color="auto" w:frame="1"/>
        </w:rPr>
        <w:t>  ” 不是一个概念 。只查到百度百科词条：</w:t>
      </w:r>
      <w:hyperlink r:id="rId49" w:tgtFrame="_blank" w:history="1">
        <w:r>
          <w:rPr>
            <w:rStyle w:val="a5"/>
            <w:rFonts w:ascii="微软雅黑" w:eastAsia="微软雅黑" w:hAnsi="微软雅黑" w:hint="eastAsia"/>
            <w:color w:val="0099CC"/>
            <w:sz w:val="23"/>
            <w:szCs w:val="23"/>
            <w:bdr w:val="none" w:sz="0" w:space="0" w:color="auto" w:frame="1"/>
          </w:rPr>
          <w:t>关系数据库</w:t>
        </w:r>
      </w:hyperlink>
      <w:r>
        <w:rPr>
          <w:rFonts w:ascii="微软雅黑" w:eastAsia="微软雅黑" w:hAnsi="微软雅黑" w:hint="eastAsia"/>
          <w:color w:val="2E2E2E"/>
          <w:sz w:val="23"/>
          <w:szCs w:val="23"/>
          <w:bdr w:val="none" w:sz="0" w:space="0" w:color="auto" w:frame="1"/>
        </w:rPr>
        <w:t> 里提到“每个表格（有时被称为一个关系）……” 。 其他参考链接 “</w:t>
      </w:r>
      <w:hyperlink r:id="rId50" w:tgtFrame="_blank" w:history="1">
        <w:r>
          <w:rPr>
            <w:rStyle w:val="a5"/>
            <w:rFonts w:ascii="微软雅黑" w:eastAsia="微软雅黑" w:hAnsi="微软雅黑" w:hint="eastAsia"/>
            <w:color w:val="0099CC"/>
            <w:sz w:val="23"/>
            <w:szCs w:val="23"/>
            <w:bdr w:val="none" w:sz="0" w:space="0" w:color="auto" w:frame="1"/>
          </w:rPr>
          <w:t>Merge Join”</w:t>
        </w:r>
      </w:hyperlink>
      <w:r>
        <w:rPr>
          <w:rFonts w:ascii="微软雅黑" w:eastAsia="微软雅黑" w:hAnsi="微软雅黑" w:hint="eastAsia"/>
          <w:color w:val="2E2E2E"/>
          <w:sz w:val="23"/>
          <w:szCs w:val="23"/>
          <w:bdr w:val="none" w:sz="0" w:space="0" w:color="auto" w:frame="1"/>
        </w:rPr>
        <w:t>   “</w:t>
      </w:r>
      <w:hyperlink r:id="rId51" w:tgtFrame="_blank" w:history="1">
        <w:r>
          <w:rPr>
            <w:rStyle w:val="a5"/>
            <w:rFonts w:ascii="微软雅黑" w:eastAsia="微软雅黑" w:hAnsi="微软雅黑" w:hint="eastAsia"/>
            <w:color w:val="0099CC"/>
            <w:sz w:val="23"/>
            <w:szCs w:val="23"/>
            <w:bdr w:val="none" w:sz="0" w:space="0" w:color="auto" w:frame="1"/>
          </w:rPr>
          <w:t>Hash Join”</w:t>
        </w:r>
      </w:hyperlink>
      <w:r>
        <w:rPr>
          <w:rFonts w:ascii="微软雅黑" w:eastAsia="微软雅黑" w:hAnsi="微软雅黑" w:hint="eastAsia"/>
          <w:color w:val="2E2E2E"/>
          <w:sz w:val="23"/>
          <w:szCs w:val="23"/>
          <w:bdr w:val="none" w:sz="0" w:space="0" w:color="auto" w:frame="1"/>
        </w:rPr>
        <w:t>   “</w:t>
      </w:r>
      <w:hyperlink r:id="rId52" w:tgtFrame="_blank" w:history="1">
        <w:r>
          <w:rPr>
            <w:rStyle w:val="a5"/>
            <w:rFonts w:ascii="微软雅黑" w:eastAsia="微软雅黑" w:hAnsi="微软雅黑" w:hint="eastAsia"/>
            <w:color w:val="0099CC"/>
            <w:sz w:val="23"/>
            <w:szCs w:val="23"/>
            <w:bdr w:val="none" w:sz="0" w:space="0" w:color="auto" w:frame="1"/>
          </w:rPr>
          <w:t>Nested Loop Join”</w:t>
        </w:r>
      </w:hyperlink>
      <w:r>
        <w:rPr>
          <w:rFonts w:ascii="微软雅黑" w:eastAsia="微软雅黑" w:hAnsi="微软雅黑" w:hint="eastAsia"/>
          <w:color w:val="2E2E2E"/>
          <w:sz w:val="23"/>
          <w:szCs w:val="23"/>
          <w:bdr w:val="none" w:sz="0" w:space="0" w:color="auto" w:frame="1"/>
        </w:rPr>
        <w:t>】  。 </w:t>
      </w:r>
      <w:r>
        <w:rPr>
          <w:rFonts w:ascii="微软雅黑" w:eastAsia="微软雅黑" w:hAnsi="微软雅黑" w:hint="eastAsia"/>
          <w:color w:val="2E2E2E"/>
          <w:sz w:val="23"/>
          <w:szCs w:val="23"/>
        </w:rPr>
        <w:t>一个</w:t>
      </w:r>
      <w:r>
        <w:rPr>
          <w:rFonts w:ascii="微软雅黑" w:eastAsia="微软雅黑" w:hAnsi="微软雅黑" w:hint="eastAsia"/>
          <w:color w:val="000000"/>
          <w:sz w:val="23"/>
          <w:szCs w:val="23"/>
          <w:bdr w:val="none" w:sz="0" w:space="0" w:color="auto" w:frame="1"/>
        </w:rPr>
        <w:t>关系</w:t>
      </w:r>
      <w:r>
        <w:rPr>
          <w:rFonts w:ascii="微软雅黑" w:eastAsia="微软雅黑" w:hAnsi="微软雅黑" w:hint="eastAsia"/>
          <w:color w:val="2E2E2E"/>
          <w:sz w:val="23"/>
          <w:szCs w:val="23"/>
        </w:rPr>
        <w:t>可以是：</w:t>
      </w:r>
    </w:p>
    <w:p w:rsidR="00454399" w:rsidRDefault="00454399" w:rsidP="00454399">
      <w:pPr>
        <w:widowControl/>
        <w:numPr>
          <w:ilvl w:val="0"/>
          <w:numId w:val="4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一个表</w:t>
      </w:r>
    </w:p>
    <w:p w:rsidR="00454399" w:rsidRDefault="00454399" w:rsidP="00454399">
      <w:pPr>
        <w:widowControl/>
        <w:numPr>
          <w:ilvl w:val="0"/>
          <w:numId w:val="4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一个索引</w:t>
      </w:r>
    </w:p>
    <w:p w:rsidR="00454399" w:rsidRDefault="00454399" w:rsidP="00454399">
      <w:pPr>
        <w:widowControl/>
        <w:numPr>
          <w:ilvl w:val="0"/>
          <w:numId w:val="4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上一个运算的中间结果（比如上一个联接运算的结果）</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当你联接两个关系时，联接算法对两个关系的处理是不同的。在本文剩余部分，我将假定：</w:t>
      </w:r>
    </w:p>
    <w:p w:rsidR="00454399" w:rsidRDefault="00454399" w:rsidP="00454399">
      <w:pPr>
        <w:widowControl/>
        <w:numPr>
          <w:ilvl w:val="0"/>
          <w:numId w:val="4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外关系是左侧数据集</w:t>
      </w:r>
    </w:p>
    <w:p w:rsidR="00454399" w:rsidRDefault="00454399" w:rsidP="00454399">
      <w:pPr>
        <w:widowControl/>
        <w:numPr>
          <w:ilvl w:val="0"/>
          <w:numId w:val="4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内关系是右侧数据集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 A JOIN B 是 A 和 B 的联接，这里 A 是外关系，B 是内关系。</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多数情况下， </w:t>
      </w:r>
      <w:r>
        <w:rPr>
          <w:rFonts w:ascii="微软雅黑" w:eastAsia="微软雅黑" w:hAnsi="微软雅黑" w:hint="eastAsia"/>
          <w:color w:val="2E2E2E"/>
          <w:sz w:val="23"/>
          <w:szCs w:val="23"/>
          <w:bdr w:val="none" w:sz="0" w:space="0" w:color="auto" w:frame="1"/>
        </w:rPr>
        <w:t>A JOIN B 的成本跟 B JOIN A 的成本是不同的</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在这一部分，我还将假定外关系有 N 个元素，内关系有 M 个元素</w:t>
      </w:r>
      <w:r>
        <w:rPr>
          <w:rFonts w:ascii="微软雅黑" w:eastAsia="微软雅黑" w:hAnsi="微软雅黑" w:hint="eastAsia"/>
          <w:color w:val="2E2E2E"/>
          <w:sz w:val="23"/>
          <w:szCs w:val="23"/>
        </w:rPr>
        <w:t>。要记住，真实的优化器通过统计知道 N 和 M 的值。</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注：N 和 M 是关系的基数。【译者注： </w:t>
      </w:r>
      <w:hyperlink r:id="rId53" w:tgtFrame="_blank" w:history="1">
        <w:r>
          <w:rPr>
            <w:rStyle w:val="a5"/>
            <w:rFonts w:ascii="微软雅黑" w:eastAsia="微软雅黑" w:hAnsi="微软雅黑" w:hint="eastAsia"/>
            <w:color w:val="0099CC"/>
            <w:sz w:val="23"/>
            <w:szCs w:val="23"/>
            <w:bdr w:val="none" w:sz="0" w:space="0" w:color="auto" w:frame="1"/>
          </w:rPr>
          <w:t>基数</w:t>
        </w:r>
      </w:hyperlink>
      <w:r>
        <w:rPr>
          <w:rFonts w:ascii="微软雅黑" w:eastAsia="微软雅黑" w:hAnsi="微软雅黑" w:hint="eastAsia"/>
          <w:color w:val="2E2E2E"/>
          <w:sz w:val="23"/>
          <w:szCs w:val="23"/>
        </w:rPr>
        <w:t> 】</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嵌套循环联接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嵌套循环联接是最简单的。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0" type="#_x0000_t75" alt="" style="width:398.25pt;height:260.25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道理如下：</w:t>
      </w:r>
    </w:p>
    <w:p w:rsidR="00454399" w:rsidRDefault="00454399" w:rsidP="00454399">
      <w:pPr>
        <w:widowControl/>
        <w:numPr>
          <w:ilvl w:val="0"/>
          <w:numId w:val="5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针对外关系的每一行</w:t>
      </w:r>
    </w:p>
    <w:p w:rsidR="00454399" w:rsidRDefault="00454399" w:rsidP="00454399">
      <w:pPr>
        <w:widowControl/>
        <w:numPr>
          <w:ilvl w:val="0"/>
          <w:numId w:val="5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查看内关系里的所有行来寻找匹配的行</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下面是伪代码：</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54399" w:rsidRDefault="00454399" w:rsidP="00454399">
      <w:pPr>
        <w:rPr>
          <w:rFonts w:ascii="Courier New" w:hAnsi="Courier New" w:cs="Courier New"/>
          <w:color w:val="2E2E2E"/>
        </w:rPr>
      </w:pPr>
      <w:r>
        <w:rPr>
          <w:rFonts w:ascii="Courier New" w:hAnsi="Courier New" w:cs="Courier New"/>
          <w:color w:val="2E2E2E"/>
        </w:rPr>
        <w:lastRenderedPageBreak/>
        <w:object w:dxaOrig="1440" w:dyaOrig="1440">
          <v:shape id="_x0000_i1111" type="#_x0000_t75" style="width:159.75pt;height:66.75pt" o:ole="">
            <v:imagedata r:id="rId13" o:title=""/>
          </v:shape>
          <w:control r:id="rId54" w:name="DefaultOcxName5" w:shapeid="_x0000_i1111"/>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hAnsi="inherit"/>
                <w:sz w:val="18"/>
                <w:szCs w:val="18"/>
              </w:rPr>
            </w:pPr>
            <w:r>
              <w:rPr>
                <w:rFonts w:ascii="inherit" w:hAnsi="inherit"/>
                <w:sz w:val="18"/>
                <w:szCs w:val="18"/>
              </w:rPr>
              <w:t>6</w:t>
            </w:r>
          </w:p>
          <w:p w:rsidR="00454399" w:rsidRDefault="00454399" w:rsidP="00454399">
            <w:pPr>
              <w:rPr>
                <w:rFonts w:ascii="inherit" w:hAnsi="inherit"/>
                <w:sz w:val="18"/>
                <w:szCs w:val="18"/>
              </w:rPr>
            </w:pPr>
            <w:r>
              <w:rPr>
                <w:rFonts w:ascii="inherit" w:hAnsi="inherit"/>
                <w:sz w:val="18"/>
                <w:szCs w:val="18"/>
              </w:rPr>
              <w:t>7</w:t>
            </w:r>
          </w:p>
          <w:p w:rsidR="00454399" w:rsidRDefault="00454399" w:rsidP="00454399">
            <w:pPr>
              <w:rPr>
                <w:rFonts w:ascii="inherit" w:eastAsia="宋体" w:hAnsi="inherit" w:cs="宋体"/>
                <w:sz w:val="18"/>
                <w:szCs w:val="18"/>
              </w:rPr>
            </w:pPr>
            <w:r>
              <w:rPr>
                <w:rFonts w:ascii="inherit" w:hAnsi="inherit"/>
                <w:sz w:val="18"/>
                <w:szCs w:val="18"/>
              </w:rPr>
              <w:t>8</w:t>
            </w:r>
          </w:p>
        </w:tc>
        <w:tc>
          <w:tcPr>
            <w:tcW w:w="8724" w:type="dxa"/>
            <w:tcBorders>
              <w:top w:val="nil"/>
              <w:left w:val="nil"/>
              <w:bottom w:val="nil"/>
              <w:right w:val="nil"/>
            </w:tcBorders>
            <w:vAlign w:val="center"/>
            <w:hideMark/>
          </w:tcPr>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nested_loop_join</w:t>
            </w:r>
            <w:r>
              <w:rPr>
                <w:rStyle w:val="crayon-sy"/>
                <w:rFonts w:ascii="inherit" w:hAnsi="inherit"/>
                <w:sz w:val="18"/>
                <w:szCs w:val="18"/>
                <w:bdr w:val="none" w:sz="0" w:space="0" w:color="auto" w:frame="1"/>
              </w:rPr>
              <w:t>(</w:t>
            </w:r>
            <w:r>
              <w:rPr>
                <w:rStyle w:val="crayon-t"/>
                <w:rFonts w:ascii="inherit" w:hAnsi="inherit"/>
                <w:sz w:val="18"/>
                <w:szCs w:val="18"/>
                <w:bdr w:val="none" w:sz="0" w:space="0" w:color="auto" w:frame="1"/>
              </w:rPr>
              <w:t>array</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outer</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t"/>
                <w:rFonts w:ascii="inherit" w:hAnsi="inherit"/>
                <w:sz w:val="18"/>
                <w:szCs w:val="18"/>
                <w:bdr w:val="none" w:sz="0" w:space="0" w:color="auto" w:frame="1"/>
              </w:rPr>
              <w:t>array</w:t>
            </w:r>
          </w:p>
          <w:p w:rsidR="00454399" w:rsidRDefault="00454399" w:rsidP="00454399">
            <w:pPr>
              <w:jc w:val="left"/>
              <w:rPr>
                <w:rFonts w:ascii="inherit" w:hAnsi="inherit"/>
                <w:sz w:val="18"/>
                <w:szCs w:val="18"/>
              </w:rPr>
            </w:pPr>
            <w:r>
              <w:rPr>
                <w:rStyle w:val="crayon-v"/>
                <w:rFonts w:ascii="inherit" w:hAnsi="inherit"/>
                <w:sz w:val="18"/>
                <w:szCs w:val="18"/>
                <w:bdr w:val="none" w:sz="0" w:space="0" w:color="auto" w:frame="1"/>
              </w:rPr>
              <w:t>inner</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for</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each</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row</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a</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in</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outer</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    </w:t>
            </w:r>
            <w:r>
              <w:rPr>
                <w:rStyle w:val="crayon-st"/>
                <w:rFonts w:ascii="inherit" w:hAnsi="inherit"/>
                <w:sz w:val="18"/>
                <w:szCs w:val="18"/>
                <w:bdr w:val="none" w:sz="0" w:space="0" w:color="auto" w:frame="1"/>
              </w:rPr>
              <w:t>for</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each</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row</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b</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in</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inner</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      </w:t>
            </w:r>
            <w:r>
              <w:rPr>
                <w:rStyle w:val="crayon-st"/>
                <w:rFonts w:ascii="inherit" w:hAnsi="inherit"/>
                <w:sz w:val="18"/>
                <w:szCs w:val="18"/>
                <w:bdr w:val="none" w:sz="0" w:space="0" w:color="auto" w:frame="1"/>
              </w:rPr>
              <w:t>if</w:t>
            </w:r>
          </w:p>
          <w:p w:rsidR="00454399" w:rsidRDefault="00454399" w:rsidP="00454399">
            <w:pPr>
              <w:rPr>
                <w:rFonts w:ascii="inherit" w:hAnsi="inherit"/>
                <w:sz w:val="18"/>
                <w:szCs w:val="18"/>
              </w:rPr>
            </w:pP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match_join_condition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write_result_in_output</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if</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for</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lastRenderedPageBreak/>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for</w:t>
            </w:r>
          </w:p>
          <w:p w:rsidR="00454399" w:rsidRDefault="00454399">
            <w:pPr>
              <w:rPr>
                <w:rFonts w:ascii="宋体" w:eastAsia="宋体" w:hAnsi="宋体" w:cs="宋体"/>
                <w:sz w:val="18"/>
                <w:szCs w:val="18"/>
              </w:rPr>
            </w:pP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由于这是个双迭代，时间复杂度是 O(N*M)。</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在磁盘 I/O 方面， 针对 N 行外关系的每一行，内部循环需要从内关系读取 M 行。这个算法需要从磁盘读取 N+ N*M 行。但是，如果内关系足够小，你可以把它读入内存，那么就只剩下 M + N 次读取。这样修改之后，</w:t>
      </w:r>
      <w:r>
        <w:rPr>
          <w:rFonts w:ascii="微软雅黑" w:eastAsia="微软雅黑" w:hAnsi="微软雅黑" w:hint="eastAsia"/>
          <w:color w:val="2E2E2E"/>
          <w:sz w:val="23"/>
          <w:szCs w:val="23"/>
          <w:bdr w:val="none" w:sz="0" w:space="0" w:color="auto" w:frame="1"/>
        </w:rPr>
        <w:t>内关系必须是最小的</w:t>
      </w:r>
      <w:r>
        <w:rPr>
          <w:rFonts w:ascii="微软雅黑" w:eastAsia="微软雅黑" w:hAnsi="微软雅黑" w:hint="eastAsia"/>
          <w:color w:val="2E2E2E"/>
          <w:sz w:val="23"/>
          <w:szCs w:val="23"/>
        </w:rPr>
        <w:t>，因为它有更大机会装入内存。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在CPU成本方面没有什么区别，但是在磁盘 I/O 方面，最好最好的，是每个关系只读取一次。</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当然，内关系可以由索引代替，对磁盘 I/O 更有利。</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由于这个算法非常简单，下面这个版本在内关系太大无法装入内存时，对磁盘 I/O 更加有利。道理如下：</w:t>
      </w:r>
    </w:p>
    <w:p w:rsidR="00454399" w:rsidRDefault="00454399" w:rsidP="00454399">
      <w:pPr>
        <w:widowControl/>
        <w:numPr>
          <w:ilvl w:val="0"/>
          <w:numId w:val="5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为了避免逐行读取两个关系，</w:t>
      </w:r>
    </w:p>
    <w:p w:rsidR="00454399" w:rsidRDefault="00454399" w:rsidP="00454399">
      <w:pPr>
        <w:widowControl/>
        <w:numPr>
          <w:ilvl w:val="0"/>
          <w:numId w:val="5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你可以成簇读取，把（两个关系里读到的）两簇数据行保存在内存里，</w:t>
      </w:r>
    </w:p>
    <w:p w:rsidR="00454399" w:rsidRDefault="00454399" w:rsidP="00454399">
      <w:pPr>
        <w:widowControl/>
        <w:numPr>
          <w:ilvl w:val="0"/>
          <w:numId w:val="5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比较两簇数据，保留匹配的，</w:t>
      </w:r>
    </w:p>
    <w:p w:rsidR="00454399" w:rsidRDefault="00454399" w:rsidP="00454399">
      <w:pPr>
        <w:widowControl/>
        <w:numPr>
          <w:ilvl w:val="0"/>
          <w:numId w:val="5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然后从磁盘加载新的数据簇来继续比较</w:t>
      </w:r>
    </w:p>
    <w:p w:rsidR="00454399" w:rsidRDefault="00454399" w:rsidP="00454399">
      <w:pPr>
        <w:widowControl/>
        <w:numPr>
          <w:ilvl w:val="0"/>
          <w:numId w:val="5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直到加载了所有数据。</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可能的算法如下：</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54399" w:rsidRDefault="00454399" w:rsidP="00454399">
      <w:pPr>
        <w:rPr>
          <w:rFonts w:ascii="Courier New" w:hAnsi="Courier New" w:cs="Courier New"/>
          <w:color w:val="2E2E2E"/>
        </w:rPr>
      </w:pPr>
      <w:r>
        <w:rPr>
          <w:rFonts w:ascii="Courier New" w:hAnsi="Courier New" w:cs="Courier New"/>
          <w:color w:val="2E2E2E"/>
        </w:rPr>
        <w:lastRenderedPageBreak/>
        <w:object w:dxaOrig="1440" w:dyaOrig="1440">
          <v:shape id="_x0000_i1110" type="#_x0000_t75" style="width:159.75pt;height:66.75pt" o:ole="">
            <v:imagedata r:id="rId13" o:title=""/>
          </v:shape>
          <w:control r:id="rId55" w:name="DefaultOcxName6" w:shapeid="_x0000_i1110"/>
        </w:object>
      </w:r>
    </w:p>
    <w:tbl>
      <w:tblPr>
        <w:tblW w:w="0" w:type="auto"/>
        <w:tblCellSpacing w:w="15" w:type="dxa"/>
        <w:tblCellMar>
          <w:top w:w="15" w:type="dxa"/>
          <w:left w:w="15" w:type="dxa"/>
          <w:bottom w:w="15" w:type="dxa"/>
          <w:right w:w="15" w:type="dxa"/>
        </w:tblCellMar>
        <w:tblLook w:val="04A0"/>
      </w:tblPr>
      <w:tblGrid>
        <w:gridCol w:w="255"/>
        <w:gridCol w:w="814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hAnsi="inherit"/>
                <w:sz w:val="18"/>
                <w:szCs w:val="18"/>
              </w:rPr>
            </w:pPr>
            <w:r>
              <w:rPr>
                <w:rFonts w:ascii="inherit" w:hAnsi="inherit"/>
                <w:sz w:val="18"/>
                <w:szCs w:val="18"/>
              </w:rPr>
              <w:t>6</w:t>
            </w:r>
          </w:p>
          <w:p w:rsidR="00454399" w:rsidRDefault="00454399" w:rsidP="00454399">
            <w:pPr>
              <w:rPr>
                <w:rFonts w:ascii="inherit" w:hAnsi="inherit"/>
                <w:sz w:val="18"/>
                <w:szCs w:val="18"/>
              </w:rPr>
            </w:pPr>
            <w:r>
              <w:rPr>
                <w:rFonts w:ascii="inherit" w:hAnsi="inherit"/>
                <w:sz w:val="18"/>
                <w:szCs w:val="18"/>
              </w:rPr>
              <w:t>7</w:t>
            </w:r>
          </w:p>
          <w:p w:rsidR="00454399" w:rsidRDefault="00454399" w:rsidP="00454399">
            <w:pPr>
              <w:rPr>
                <w:rFonts w:ascii="inherit" w:hAnsi="inherit"/>
                <w:sz w:val="18"/>
                <w:szCs w:val="18"/>
              </w:rPr>
            </w:pPr>
            <w:r>
              <w:rPr>
                <w:rFonts w:ascii="inherit" w:hAnsi="inherit"/>
                <w:sz w:val="18"/>
                <w:szCs w:val="18"/>
              </w:rPr>
              <w:t>8</w:t>
            </w:r>
          </w:p>
          <w:p w:rsidR="00454399" w:rsidRDefault="00454399" w:rsidP="00454399">
            <w:pPr>
              <w:rPr>
                <w:rFonts w:ascii="inherit" w:hAnsi="inherit"/>
                <w:sz w:val="18"/>
                <w:szCs w:val="18"/>
              </w:rPr>
            </w:pPr>
            <w:r>
              <w:rPr>
                <w:rFonts w:ascii="inherit" w:hAnsi="inherit"/>
                <w:sz w:val="18"/>
                <w:szCs w:val="18"/>
              </w:rPr>
              <w:t>9</w:t>
            </w:r>
          </w:p>
          <w:p w:rsidR="00454399" w:rsidRDefault="00454399" w:rsidP="00454399">
            <w:pPr>
              <w:rPr>
                <w:rFonts w:ascii="inherit" w:hAnsi="inherit"/>
                <w:sz w:val="18"/>
                <w:szCs w:val="18"/>
              </w:rPr>
            </w:pPr>
            <w:r>
              <w:rPr>
                <w:rFonts w:ascii="inherit" w:hAnsi="inherit"/>
                <w:sz w:val="18"/>
                <w:szCs w:val="18"/>
              </w:rPr>
              <w:t>10</w:t>
            </w:r>
          </w:p>
          <w:p w:rsidR="00454399" w:rsidRDefault="00454399" w:rsidP="00454399">
            <w:pPr>
              <w:rPr>
                <w:rFonts w:ascii="inherit" w:hAnsi="inherit"/>
                <w:sz w:val="18"/>
                <w:szCs w:val="18"/>
              </w:rPr>
            </w:pPr>
            <w:r>
              <w:rPr>
                <w:rFonts w:ascii="inherit" w:hAnsi="inherit"/>
                <w:sz w:val="18"/>
                <w:szCs w:val="18"/>
              </w:rPr>
              <w:t>11</w:t>
            </w:r>
          </w:p>
          <w:p w:rsidR="00454399" w:rsidRDefault="00454399" w:rsidP="00454399">
            <w:pPr>
              <w:rPr>
                <w:rFonts w:ascii="inherit" w:hAnsi="inherit"/>
                <w:sz w:val="18"/>
                <w:szCs w:val="18"/>
              </w:rPr>
            </w:pPr>
            <w:r>
              <w:rPr>
                <w:rFonts w:ascii="inherit" w:hAnsi="inherit"/>
                <w:sz w:val="18"/>
                <w:szCs w:val="18"/>
              </w:rPr>
              <w:t>12</w:t>
            </w:r>
          </w:p>
          <w:p w:rsidR="00454399" w:rsidRDefault="00454399" w:rsidP="00454399">
            <w:pPr>
              <w:rPr>
                <w:rFonts w:ascii="inherit" w:hAnsi="inherit"/>
                <w:sz w:val="18"/>
                <w:szCs w:val="18"/>
              </w:rPr>
            </w:pPr>
            <w:r>
              <w:rPr>
                <w:rFonts w:ascii="inherit" w:hAnsi="inherit"/>
                <w:sz w:val="18"/>
                <w:szCs w:val="18"/>
              </w:rPr>
              <w:t>13</w:t>
            </w:r>
          </w:p>
          <w:p w:rsidR="00454399" w:rsidRDefault="00454399" w:rsidP="00454399">
            <w:pPr>
              <w:rPr>
                <w:rFonts w:ascii="inherit" w:hAnsi="inherit"/>
                <w:sz w:val="18"/>
                <w:szCs w:val="18"/>
              </w:rPr>
            </w:pPr>
            <w:r>
              <w:rPr>
                <w:rFonts w:ascii="inherit" w:hAnsi="inherit"/>
                <w:sz w:val="18"/>
                <w:szCs w:val="18"/>
              </w:rPr>
              <w:t>14</w:t>
            </w:r>
          </w:p>
          <w:p w:rsidR="00454399" w:rsidRDefault="00454399" w:rsidP="00454399">
            <w:pPr>
              <w:rPr>
                <w:rFonts w:ascii="inherit" w:eastAsia="宋体" w:hAnsi="inherit" w:cs="宋体"/>
                <w:sz w:val="18"/>
                <w:szCs w:val="18"/>
              </w:rPr>
            </w:pPr>
            <w:r>
              <w:rPr>
                <w:rFonts w:ascii="inherit" w:hAnsi="inherit"/>
                <w:sz w:val="18"/>
                <w:szCs w:val="18"/>
              </w:rPr>
              <w:t>15</w:t>
            </w:r>
          </w:p>
        </w:tc>
        <w:tc>
          <w:tcPr>
            <w:tcW w:w="8712" w:type="dxa"/>
            <w:tcBorders>
              <w:top w:val="nil"/>
              <w:left w:val="nil"/>
              <w:bottom w:val="nil"/>
              <w:right w:val="nil"/>
            </w:tcBorders>
            <w:vAlign w:val="center"/>
            <w:hideMark/>
          </w:tcPr>
          <w:p w:rsidR="00454399" w:rsidRDefault="00454399" w:rsidP="00454399">
            <w:pPr>
              <w:jc w:val="left"/>
              <w:rPr>
                <w:rFonts w:ascii="inherit" w:hAnsi="inherit"/>
                <w:sz w:val="18"/>
                <w:szCs w:val="18"/>
              </w:rPr>
            </w:pPr>
            <w:r>
              <w:rPr>
                <w:rStyle w:val="crayon-c"/>
                <w:rFonts w:ascii="inherit" w:hAnsi="inherit"/>
                <w:sz w:val="18"/>
                <w:szCs w:val="18"/>
                <w:bdr w:val="none" w:sz="0" w:space="0" w:color="auto" w:frame="1"/>
              </w:rPr>
              <w:t>// improved version to reduce the disk I/O.</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nested_loop_join_v2</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 xml:space="preserve">file </w:t>
            </w:r>
            <w:r>
              <w:rPr>
                <w:rStyle w:val="crayon-v"/>
                <w:rFonts w:ascii="inherit" w:hAnsi="inherit"/>
                <w:sz w:val="18"/>
                <w:szCs w:val="18"/>
                <w:bdr w:val="none" w:sz="0" w:space="0" w:color="auto" w:frame="1"/>
              </w:rPr>
              <w:t>outer</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file </w:t>
            </w:r>
            <w:r>
              <w:rPr>
                <w:rStyle w:val="crayon-v"/>
                <w:rFonts w:ascii="inherit" w:hAnsi="inherit"/>
                <w:sz w:val="18"/>
                <w:szCs w:val="18"/>
                <w:bdr w:val="none" w:sz="0" w:space="0" w:color="auto" w:frame="1"/>
              </w:rPr>
              <w:t>inner</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each</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bunch ba </w:t>
            </w:r>
            <w:r>
              <w:rPr>
                <w:rStyle w:val="crayon-st"/>
                <w:rFonts w:ascii="inherit" w:hAnsi="inherit"/>
                <w:sz w:val="18"/>
                <w:szCs w:val="18"/>
                <w:bdr w:val="none" w:sz="0" w:space="0" w:color="auto" w:frame="1"/>
              </w:rPr>
              <w:t>in</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outer</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c"/>
                <w:rFonts w:ascii="inherit" w:hAnsi="inherit"/>
                <w:sz w:val="18"/>
                <w:szCs w:val="18"/>
                <w:bdr w:val="none" w:sz="0" w:space="0" w:color="auto" w:frame="1"/>
              </w:rPr>
              <w:t>// ba is now in memory</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each</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 xml:space="preserve">bunch bb </w:t>
            </w:r>
            <w:r>
              <w:rPr>
                <w:rStyle w:val="crayon-st"/>
                <w:rFonts w:ascii="inherit" w:hAnsi="inherit"/>
                <w:sz w:val="18"/>
                <w:szCs w:val="18"/>
                <w:bdr w:val="none" w:sz="0" w:space="0" w:color="auto" w:frame="1"/>
              </w:rPr>
              <w:t>in</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inner</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c"/>
                <w:rFonts w:ascii="inherit" w:hAnsi="inherit"/>
                <w:sz w:val="18"/>
                <w:szCs w:val="18"/>
                <w:bdr w:val="none" w:sz="0" w:space="0" w:color="auto" w:frame="1"/>
              </w:rPr>
              <w:t>// bb is now in memory</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each</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row</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a</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in</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ba</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          </w:t>
            </w:r>
            <w:r>
              <w:rPr>
                <w:rStyle w:val="crayon-st"/>
                <w:rFonts w:ascii="inherit" w:hAnsi="inherit"/>
                <w:sz w:val="18"/>
                <w:szCs w:val="18"/>
                <w:bdr w:val="none" w:sz="0" w:space="0" w:color="auto" w:frame="1"/>
              </w:rPr>
              <w:t>for</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each</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row</w:t>
            </w:r>
            <w:r>
              <w:rPr>
                <w:rStyle w:val="crayon-h"/>
                <w:rFonts w:ascii="inherit" w:hAnsi="inherit"/>
                <w:sz w:val="18"/>
                <w:szCs w:val="18"/>
                <w:bdr w:val="none" w:sz="0" w:space="0" w:color="auto" w:frame="1"/>
              </w:rPr>
              <w:t xml:space="preserve"> </w:t>
            </w:r>
            <w:r>
              <w:rPr>
                <w:rStyle w:val="crayon-i"/>
                <w:rFonts w:ascii="inherit" w:hAnsi="inherit"/>
                <w:sz w:val="18"/>
                <w:szCs w:val="18"/>
                <w:bdr w:val="none" w:sz="0" w:space="0" w:color="auto" w:frame="1"/>
              </w:rPr>
              <w:t>b</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in</w:t>
            </w:r>
            <w:r>
              <w:rPr>
                <w:rStyle w:val="crayon-h"/>
                <w:rFonts w:ascii="inherit" w:hAnsi="inherit"/>
                <w:sz w:val="18"/>
                <w:szCs w:val="18"/>
                <w:bdr w:val="none" w:sz="0" w:space="0" w:color="auto" w:frame="1"/>
              </w:rPr>
              <w:t xml:space="preserve"> </w:t>
            </w:r>
            <w:r>
              <w:rPr>
                <w:rStyle w:val="crayon-e"/>
                <w:rFonts w:ascii="inherit" w:hAnsi="inherit"/>
                <w:sz w:val="18"/>
                <w:szCs w:val="18"/>
                <w:bdr w:val="none" w:sz="0" w:space="0" w:color="auto" w:frame="1"/>
              </w:rPr>
              <w:t>bb</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            </w:t>
            </w:r>
            <w:r>
              <w:rPr>
                <w:rStyle w:val="crayon-st"/>
                <w:rFonts w:ascii="inherit" w:hAnsi="inherit"/>
                <w:sz w:val="18"/>
                <w:szCs w:val="18"/>
                <w:bdr w:val="none" w:sz="0" w:space="0" w:color="auto" w:frame="1"/>
              </w:rPr>
              <w:t>if</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match_join_condition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write_result_in_output</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if</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p>
          <w:p w:rsidR="00454399" w:rsidRDefault="00454399" w:rsidP="00454399">
            <w:pPr>
              <w:rPr>
                <w:rFonts w:ascii="inherit" w:eastAsia="宋体" w:hAnsi="inherit" w:cs="宋体"/>
                <w:sz w:val="18"/>
                <w:szCs w:val="18"/>
              </w:rPr>
            </w:pP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end</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for</w:t>
            </w: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使用这个版本，时间复杂度没有变化，但是磁盘访问降低了：</w:t>
      </w:r>
    </w:p>
    <w:p w:rsidR="00454399" w:rsidRDefault="00454399" w:rsidP="00454399">
      <w:pPr>
        <w:widowControl/>
        <w:numPr>
          <w:ilvl w:val="0"/>
          <w:numId w:val="5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用前一个版本，算法需要 N + N*M 次访问（每次访问读取一行）。</w:t>
      </w:r>
    </w:p>
    <w:p w:rsidR="00454399" w:rsidRDefault="00454399" w:rsidP="00454399">
      <w:pPr>
        <w:widowControl/>
        <w:numPr>
          <w:ilvl w:val="0"/>
          <w:numId w:val="5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用新版本，磁盘访问变为 </w:t>
      </w:r>
      <w:r>
        <w:rPr>
          <w:rFonts w:ascii="微软雅黑" w:eastAsia="微软雅黑" w:hAnsi="微软雅黑" w:hint="eastAsia"/>
          <w:color w:val="2E2E2E"/>
          <w:sz w:val="23"/>
          <w:szCs w:val="23"/>
          <w:bdr w:val="none" w:sz="0" w:space="0" w:color="auto" w:frame="1"/>
        </w:rPr>
        <w:t>外关系的数据簇数量 + 外关系的数据簇数量 * 内关系的数据簇数量</w:t>
      </w:r>
      <w:r>
        <w:rPr>
          <w:rFonts w:ascii="微软雅黑" w:eastAsia="微软雅黑" w:hAnsi="微软雅黑" w:hint="eastAsia"/>
          <w:color w:val="2E2E2E"/>
          <w:sz w:val="23"/>
          <w:szCs w:val="23"/>
        </w:rPr>
        <w:t>。</w:t>
      </w:r>
    </w:p>
    <w:p w:rsidR="00454399" w:rsidRDefault="00454399" w:rsidP="00454399">
      <w:pPr>
        <w:widowControl/>
        <w:numPr>
          <w:ilvl w:val="0"/>
          <w:numId w:val="5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增加数据簇的尺寸，可以降低磁盘访问。</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哈希联接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哈希联接更复杂，不过在很多场合比嵌套循环联接成本低。</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1"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哈希联接的道理是：</w:t>
      </w:r>
    </w:p>
    <w:p w:rsidR="00454399" w:rsidRDefault="00454399" w:rsidP="00454399">
      <w:pPr>
        <w:widowControl/>
        <w:numPr>
          <w:ilvl w:val="0"/>
          <w:numId w:val="5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1) 读取内关系的所有元素</w:t>
      </w:r>
    </w:p>
    <w:p w:rsidR="00454399" w:rsidRDefault="00454399" w:rsidP="00454399">
      <w:pPr>
        <w:widowControl/>
        <w:numPr>
          <w:ilvl w:val="0"/>
          <w:numId w:val="5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在内存里建一个哈希表</w:t>
      </w:r>
    </w:p>
    <w:p w:rsidR="00454399" w:rsidRDefault="00454399" w:rsidP="00454399">
      <w:pPr>
        <w:widowControl/>
        <w:numPr>
          <w:ilvl w:val="0"/>
          <w:numId w:val="5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逐条读取外关系的所有元素</w:t>
      </w:r>
    </w:p>
    <w:p w:rsidR="00454399" w:rsidRDefault="00454399" w:rsidP="00454399">
      <w:pPr>
        <w:widowControl/>
        <w:numPr>
          <w:ilvl w:val="0"/>
          <w:numId w:val="5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（用哈希表的哈希函数）计算每个元素的哈希值，来查找内关系里相关的哈希桶内</w:t>
      </w:r>
    </w:p>
    <w:p w:rsidR="00454399" w:rsidRDefault="00454399" w:rsidP="00454399">
      <w:pPr>
        <w:widowControl/>
        <w:numPr>
          <w:ilvl w:val="0"/>
          <w:numId w:val="5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5) 是否与外关系的元素匹配。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在时间复杂度方面我需要做些假设来简化问题：</w:t>
      </w:r>
    </w:p>
    <w:p w:rsidR="00454399" w:rsidRDefault="00454399" w:rsidP="00454399">
      <w:pPr>
        <w:widowControl/>
        <w:numPr>
          <w:ilvl w:val="0"/>
          <w:numId w:val="5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内关系被划分成 X 个哈希桶</w:t>
      </w:r>
    </w:p>
    <w:p w:rsidR="00454399" w:rsidRDefault="00454399" w:rsidP="00454399">
      <w:pPr>
        <w:widowControl/>
        <w:numPr>
          <w:ilvl w:val="0"/>
          <w:numId w:val="5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哈希函数几乎均匀地分布每个关系内数据的哈希值，就是说哈希桶大小一致。</w:t>
      </w:r>
    </w:p>
    <w:p w:rsidR="00454399" w:rsidRDefault="00454399" w:rsidP="00454399">
      <w:pPr>
        <w:widowControl/>
        <w:numPr>
          <w:ilvl w:val="0"/>
          <w:numId w:val="5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外关系的元素与哈希桶内的所有元素的匹配，成本是哈希桶内元素的数量。</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时间复杂度是 (M/X) * (N/X) + 创建哈希表的成本(M) + 哈希函数的成本 * N 。</w:t>
      </w:r>
      <w:r>
        <w:rPr>
          <w:rFonts w:ascii="微软雅黑" w:eastAsia="微软雅黑" w:hAnsi="微软雅黑" w:hint="eastAsia"/>
          <w:color w:val="2E2E2E"/>
          <w:sz w:val="23"/>
          <w:szCs w:val="23"/>
        </w:rPr>
        <w:br/>
        <w:t>如果哈希函数创建了足够小规模的哈希桶，那么</w:t>
      </w:r>
      <w:r>
        <w:rPr>
          <w:rFonts w:ascii="微软雅黑" w:eastAsia="微软雅黑" w:hAnsi="微软雅黑" w:hint="eastAsia"/>
          <w:color w:val="2E2E2E"/>
          <w:sz w:val="23"/>
          <w:szCs w:val="23"/>
          <w:bdr w:val="none" w:sz="0" w:space="0" w:color="auto" w:frame="1"/>
        </w:rPr>
        <w:t>复杂度就是 O(M+N)</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还有个哈希联接的版本，对内存有利但是对磁盘 I/O 不够有利。 这回是这样的：</w:t>
      </w:r>
    </w:p>
    <w:p w:rsidR="00454399" w:rsidRDefault="00454399" w:rsidP="00454399">
      <w:pPr>
        <w:widowControl/>
        <w:numPr>
          <w:ilvl w:val="0"/>
          <w:numId w:val="5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计算内关系和外关系双方的哈希表</w:t>
      </w:r>
    </w:p>
    <w:p w:rsidR="00454399" w:rsidRDefault="00454399" w:rsidP="00454399">
      <w:pPr>
        <w:widowControl/>
        <w:numPr>
          <w:ilvl w:val="0"/>
          <w:numId w:val="5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保存哈希表到磁盘</w:t>
      </w:r>
    </w:p>
    <w:p w:rsidR="00454399" w:rsidRDefault="00454399" w:rsidP="00454399">
      <w:pPr>
        <w:widowControl/>
        <w:numPr>
          <w:ilvl w:val="0"/>
          <w:numId w:val="5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然后逐个哈希桶比较（其中一个读入内存，另一个逐行读取）。</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合并联接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合并联接是唯一产生排序的联接算法。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注：这个简化的合并联接不区分内表或外表；两个表扮演同样的角色。但是真实的实现方式是不同的，比如当处理重复值时。</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1.（可选）排序联接运算：两个输入源都按照联接关键字排序。</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2.合并联接运算：排序后的输入源合并到一起。</w:t>
      </w:r>
    </w:p>
    <w:p w:rsidR="00454399" w:rsidRDefault="00454399" w:rsidP="00454399">
      <w:pPr>
        <w:pStyle w:val="6"/>
        <w:shd w:val="clear" w:color="auto" w:fill="FFFFFF"/>
        <w:spacing w:before="0" w:beforeAutospacing="0" w:after="300" w:afterAutospacing="0" w:line="360" w:lineRule="atLeast"/>
        <w:rPr>
          <w:rFonts w:ascii="微软雅黑" w:eastAsia="微软雅黑" w:hAnsi="微软雅黑" w:hint="eastAsia"/>
          <w:b w:val="0"/>
          <w:bCs w:val="0"/>
          <w:color w:val="2E2E2E"/>
          <w:sz w:val="20"/>
          <w:szCs w:val="20"/>
        </w:rPr>
      </w:pPr>
      <w:r>
        <w:rPr>
          <w:rFonts w:ascii="微软雅黑" w:eastAsia="微软雅黑" w:hAnsi="微软雅黑" w:hint="eastAsia"/>
          <w:b w:val="0"/>
          <w:bCs w:val="0"/>
          <w:color w:val="2E2E2E"/>
          <w:sz w:val="20"/>
          <w:szCs w:val="20"/>
        </w:rPr>
        <w:t>排序</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我们已经谈到过合并排序，在这里合并排序是个很好的算法（但是并非最好的，如果内存足够用的话，还是哈希联接更好）。</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然而有时数据集已经排序了，比如：</w:t>
      </w:r>
    </w:p>
    <w:p w:rsidR="00454399" w:rsidRDefault="00454399" w:rsidP="00454399">
      <w:pPr>
        <w:widowControl/>
        <w:numPr>
          <w:ilvl w:val="0"/>
          <w:numId w:val="5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如果表内部就是有序的，比如联接条件里一个</w:t>
      </w:r>
      <w:r>
        <w:rPr>
          <w:rFonts w:ascii="微软雅黑" w:eastAsia="微软雅黑" w:hAnsi="微软雅黑" w:hint="eastAsia"/>
          <w:color w:val="2E2E2E"/>
          <w:sz w:val="23"/>
          <w:szCs w:val="23"/>
          <w:bdr w:val="none" w:sz="0" w:space="0" w:color="auto" w:frame="1"/>
        </w:rPr>
        <w:t>索引组织表</w:t>
      </w:r>
      <w:r>
        <w:rPr>
          <w:rFonts w:ascii="微软雅黑" w:eastAsia="微软雅黑" w:hAnsi="微软雅黑" w:hint="eastAsia"/>
          <w:color w:val="2E2E2E"/>
          <w:sz w:val="23"/>
          <w:szCs w:val="23"/>
        </w:rPr>
        <w:t> 【译者注： </w:t>
      </w:r>
      <w:hyperlink r:id="rId56" w:tgtFrame="_blank" w:history="1">
        <w:r>
          <w:rPr>
            <w:rStyle w:val="a5"/>
            <w:rFonts w:ascii="微软雅黑" w:eastAsia="微软雅黑" w:hAnsi="微软雅黑" w:hint="eastAsia"/>
            <w:color w:val="0099CC"/>
            <w:sz w:val="23"/>
            <w:szCs w:val="23"/>
            <w:bdr w:val="none" w:sz="0" w:space="0" w:color="auto" w:frame="1"/>
          </w:rPr>
          <w:t>index-organized table</w:t>
        </w:r>
      </w:hyperlink>
      <w:r>
        <w:rPr>
          <w:rFonts w:ascii="微软雅黑" w:eastAsia="微软雅黑" w:hAnsi="微软雅黑" w:hint="eastAsia"/>
          <w:color w:val="2E2E2E"/>
          <w:sz w:val="23"/>
          <w:szCs w:val="23"/>
        </w:rPr>
        <w:t> 】</w:t>
      </w:r>
    </w:p>
    <w:p w:rsidR="00454399" w:rsidRDefault="00454399" w:rsidP="00454399">
      <w:pPr>
        <w:widowControl/>
        <w:numPr>
          <w:ilvl w:val="0"/>
          <w:numId w:val="5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如果关系是联接条件里的一个索引</w:t>
      </w:r>
    </w:p>
    <w:p w:rsidR="00454399" w:rsidRDefault="00454399" w:rsidP="00454399">
      <w:pPr>
        <w:widowControl/>
        <w:numPr>
          <w:ilvl w:val="0"/>
          <w:numId w:val="5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如果联接应用在一个查询中已经排序的中间结果</w:t>
      </w:r>
    </w:p>
    <w:p w:rsidR="00454399" w:rsidRDefault="00454399" w:rsidP="00454399">
      <w:pPr>
        <w:pStyle w:val="6"/>
        <w:shd w:val="clear" w:color="auto" w:fill="FFFFFF"/>
        <w:spacing w:before="0" w:beforeAutospacing="0" w:after="300" w:afterAutospacing="0" w:line="360" w:lineRule="atLeast"/>
        <w:rPr>
          <w:rFonts w:ascii="微软雅黑" w:eastAsia="微软雅黑" w:hAnsi="微软雅黑" w:hint="eastAsia"/>
          <w:b w:val="0"/>
          <w:bCs w:val="0"/>
          <w:color w:val="2E2E2E"/>
          <w:sz w:val="20"/>
          <w:szCs w:val="20"/>
        </w:rPr>
      </w:pPr>
      <w:r>
        <w:rPr>
          <w:rFonts w:ascii="微软雅黑" w:eastAsia="微软雅黑" w:hAnsi="微软雅黑" w:hint="eastAsia"/>
          <w:b w:val="0"/>
          <w:bCs w:val="0"/>
          <w:color w:val="2E2E2E"/>
          <w:sz w:val="20"/>
          <w:szCs w:val="20"/>
        </w:rPr>
        <w:t>合并联接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2"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这部分与我们研究过的合并排序中的合并运算非常相似。不过这一次呢，我们不是从两个关系里挑选所有元素，而是只挑选相同的元素。道理如下：</w:t>
      </w:r>
    </w:p>
    <w:p w:rsidR="00454399" w:rsidRDefault="00454399" w:rsidP="00454399">
      <w:pPr>
        <w:widowControl/>
        <w:numPr>
          <w:ilvl w:val="0"/>
          <w:numId w:val="5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在两个关系中，比较当前元素（当前=头一次出现的第一个）</w:t>
      </w:r>
    </w:p>
    <w:p w:rsidR="00454399" w:rsidRDefault="00454399" w:rsidP="00454399">
      <w:pPr>
        <w:widowControl/>
        <w:numPr>
          <w:ilvl w:val="0"/>
          <w:numId w:val="5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2) 如果相同，就把两个元素都放入结果，再比较两个关系里的下一个元素</w:t>
      </w:r>
    </w:p>
    <w:p w:rsidR="00454399" w:rsidRDefault="00454399" w:rsidP="00454399">
      <w:pPr>
        <w:widowControl/>
        <w:numPr>
          <w:ilvl w:val="0"/>
          <w:numId w:val="5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如果不同，就去带有最小元素的关系里找下一个元素（因为下一个元素可能会匹配）</w:t>
      </w:r>
    </w:p>
    <w:p w:rsidR="00454399" w:rsidRDefault="00454399" w:rsidP="00454399">
      <w:pPr>
        <w:widowControl/>
        <w:numPr>
          <w:ilvl w:val="0"/>
          <w:numId w:val="5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重复 1、2、3步骤直到其中一个关系的最后一个元素。</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因为两个关系都是已排序的，你不需要『回头去找』，所以这个方法是有效的。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该算法是个简化版，因为它没有处理两个序列中相同数据出现多次的情况（即多重匹配）。真实版本『仅仅』针对本例就更加复杂，所以我才选择简化版。</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如果两个关系都已经排序，</w:t>
      </w:r>
      <w:r>
        <w:rPr>
          <w:rFonts w:ascii="微软雅黑" w:eastAsia="微软雅黑" w:hAnsi="微软雅黑" w:hint="eastAsia"/>
          <w:color w:val="2E2E2E"/>
          <w:sz w:val="23"/>
          <w:szCs w:val="23"/>
          <w:bdr w:val="none" w:sz="0" w:space="0" w:color="auto" w:frame="1"/>
        </w:rPr>
        <w:t>时间复杂度是 O(N+M)</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如果两个关系需要排序，时间复杂度是对两个关系排序的成本：</w:t>
      </w:r>
      <w:r>
        <w:rPr>
          <w:rFonts w:ascii="微软雅黑" w:eastAsia="微软雅黑" w:hAnsi="微软雅黑" w:hint="eastAsia"/>
          <w:color w:val="2E2E2E"/>
          <w:sz w:val="23"/>
          <w:szCs w:val="23"/>
          <w:bdr w:val="none" w:sz="0" w:space="0" w:color="auto" w:frame="1"/>
        </w:rPr>
        <w:t>O(N*Log(N) + M*Log(M))</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对于计算机极客，我给出下面这个可能的算法来处理多重匹配（注：对于这个算法我不保证100%正确）：</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09" type="#_x0000_t75" style="width:159.75pt;height:66.75pt" o:ole="">
            <v:imagedata r:id="rId13" o:title=""/>
          </v:shape>
          <w:control r:id="rId57" w:name="DefaultOcxName7" w:shapeid="_x0000_i1109"/>
        </w:object>
      </w:r>
    </w:p>
    <w:tbl>
      <w:tblPr>
        <w:tblW w:w="0" w:type="auto"/>
        <w:tblCellSpacing w:w="15" w:type="dxa"/>
        <w:tblCellMar>
          <w:top w:w="15" w:type="dxa"/>
          <w:left w:w="15" w:type="dxa"/>
          <w:bottom w:w="15" w:type="dxa"/>
          <w:right w:w="15" w:type="dxa"/>
        </w:tblCellMar>
        <w:tblLook w:val="04A0"/>
      </w:tblPr>
      <w:tblGrid>
        <w:gridCol w:w="255"/>
        <w:gridCol w:w="814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hAnsi="inherit"/>
                <w:sz w:val="18"/>
                <w:szCs w:val="18"/>
              </w:rPr>
            </w:pPr>
            <w:r>
              <w:rPr>
                <w:rFonts w:ascii="inherit" w:hAnsi="inherit"/>
                <w:sz w:val="18"/>
                <w:szCs w:val="18"/>
              </w:rPr>
              <w:t>6</w:t>
            </w:r>
          </w:p>
          <w:p w:rsidR="00454399" w:rsidRDefault="00454399" w:rsidP="00454399">
            <w:pPr>
              <w:rPr>
                <w:rFonts w:ascii="inherit" w:hAnsi="inherit"/>
                <w:sz w:val="18"/>
                <w:szCs w:val="18"/>
              </w:rPr>
            </w:pPr>
            <w:r>
              <w:rPr>
                <w:rFonts w:ascii="inherit" w:hAnsi="inherit"/>
                <w:sz w:val="18"/>
                <w:szCs w:val="18"/>
              </w:rPr>
              <w:t>7</w:t>
            </w:r>
          </w:p>
          <w:p w:rsidR="00454399" w:rsidRDefault="00454399" w:rsidP="00454399">
            <w:pPr>
              <w:rPr>
                <w:rFonts w:ascii="inherit" w:hAnsi="inherit"/>
                <w:sz w:val="18"/>
                <w:szCs w:val="18"/>
              </w:rPr>
            </w:pPr>
            <w:r>
              <w:rPr>
                <w:rFonts w:ascii="inherit" w:hAnsi="inherit"/>
                <w:sz w:val="18"/>
                <w:szCs w:val="18"/>
              </w:rPr>
              <w:t>8</w:t>
            </w:r>
          </w:p>
          <w:p w:rsidR="00454399" w:rsidRDefault="00454399" w:rsidP="00454399">
            <w:pPr>
              <w:rPr>
                <w:rFonts w:ascii="inherit" w:hAnsi="inherit"/>
                <w:sz w:val="18"/>
                <w:szCs w:val="18"/>
              </w:rPr>
            </w:pPr>
            <w:r>
              <w:rPr>
                <w:rFonts w:ascii="inherit" w:hAnsi="inherit"/>
                <w:sz w:val="18"/>
                <w:szCs w:val="18"/>
              </w:rPr>
              <w:t>9</w:t>
            </w:r>
          </w:p>
          <w:p w:rsidR="00454399" w:rsidRDefault="00454399" w:rsidP="00454399">
            <w:pPr>
              <w:rPr>
                <w:rFonts w:ascii="inherit" w:hAnsi="inherit"/>
                <w:sz w:val="18"/>
                <w:szCs w:val="18"/>
              </w:rPr>
            </w:pPr>
            <w:r>
              <w:rPr>
                <w:rFonts w:ascii="inherit" w:hAnsi="inherit"/>
                <w:sz w:val="18"/>
                <w:szCs w:val="18"/>
              </w:rPr>
              <w:t>10</w:t>
            </w:r>
          </w:p>
          <w:p w:rsidR="00454399" w:rsidRDefault="00454399" w:rsidP="00454399">
            <w:pPr>
              <w:rPr>
                <w:rFonts w:ascii="inherit" w:hAnsi="inherit"/>
                <w:sz w:val="18"/>
                <w:szCs w:val="18"/>
              </w:rPr>
            </w:pPr>
            <w:r>
              <w:rPr>
                <w:rFonts w:ascii="inherit" w:hAnsi="inherit"/>
                <w:sz w:val="18"/>
                <w:szCs w:val="18"/>
              </w:rPr>
              <w:lastRenderedPageBreak/>
              <w:t>11</w:t>
            </w:r>
          </w:p>
          <w:p w:rsidR="00454399" w:rsidRDefault="00454399" w:rsidP="00454399">
            <w:pPr>
              <w:rPr>
                <w:rFonts w:ascii="inherit" w:hAnsi="inherit"/>
                <w:sz w:val="18"/>
                <w:szCs w:val="18"/>
              </w:rPr>
            </w:pPr>
            <w:r>
              <w:rPr>
                <w:rFonts w:ascii="inherit" w:hAnsi="inherit"/>
                <w:sz w:val="18"/>
                <w:szCs w:val="18"/>
              </w:rPr>
              <w:t>12</w:t>
            </w:r>
          </w:p>
          <w:p w:rsidR="00454399" w:rsidRDefault="00454399" w:rsidP="00454399">
            <w:pPr>
              <w:rPr>
                <w:rFonts w:ascii="inherit" w:hAnsi="inherit"/>
                <w:sz w:val="18"/>
                <w:szCs w:val="18"/>
              </w:rPr>
            </w:pPr>
            <w:r>
              <w:rPr>
                <w:rFonts w:ascii="inherit" w:hAnsi="inherit"/>
                <w:sz w:val="18"/>
                <w:szCs w:val="18"/>
              </w:rPr>
              <w:t>13</w:t>
            </w:r>
          </w:p>
          <w:p w:rsidR="00454399" w:rsidRDefault="00454399" w:rsidP="00454399">
            <w:pPr>
              <w:rPr>
                <w:rFonts w:ascii="inherit" w:hAnsi="inherit"/>
                <w:sz w:val="18"/>
                <w:szCs w:val="18"/>
              </w:rPr>
            </w:pPr>
            <w:r>
              <w:rPr>
                <w:rFonts w:ascii="inherit" w:hAnsi="inherit"/>
                <w:sz w:val="18"/>
                <w:szCs w:val="18"/>
              </w:rPr>
              <w:t>14</w:t>
            </w:r>
          </w:p>
          <w:p w:rsidR="00454399" w:rsidRDefault="00454399" w:rsidP="00454399">
            <w:pPr>
              <w:rPr>
                <w:rFonts w:ascii="inherit" w:hAnsi="inherit"/>
                <w:sz w:val="18"/>
                <w:szCs w:val="18"/>
              </w:rPr>
            </w:pPr>
            <w:r>
              <w:rPr>
                <w:rFonts w:ascii="inherit" w:hAnsi="inherit"/>
                <w:sz w:val="18"/>
                <w:szCs w:val="18"/>
              </w:rPr>
              <w:t>15</w:t>
            </w:r>
          </w:p>
          <w:p w:rsidR="00454399" w:rsidRDefault="00454399" w:rsidP="00454399">
            <w:pPr>
              <w:rPr>
                <w:rFonts w:ascii="inherit" w:hAnsi="inherit"/>
                <w:sz w:val="18"/>
                <w:szCs w:val="18"/>
              </w:rPr>
            </w:pPr>
            <w:r>
              <w:rPr>
                <w:rFonts w:ascii="inherit" w:hAnsi="inherit"/>
                <w:sz w:val="18"/>
                <w:szCs w:val="18"/>
              </w:rPr>
              <w:t>16</w:t>
            </w:r>
          </w:p>
          <w:p w:rsidR="00454399" w:rsidRDefault="00454399" w:rsidP="00454399">
            <w:pPr>
              <w:rPr>
                <w:rFonts w:ascii="inherit" w:hAnsi="inherit"/>
                <w:sz w:val="18"/>
                <w:szCs w:val="18"/>
              </w:rPr>
            </w:pPr>
            <w:r>
              <w:rPr>
                <w:rFonts w:ascii="inherit" w:hAnsi="inherit"/>
                <w:sz w:val="18"/>
                <w:szCs w:val="18"/>
              </w:rPr>
              <w:t>17</w:t>
            </w:r>
          </w:p>
          <w:p w:rsidR="00454399" w:rsidRDefault="00454399" w:rsidP="00454399">
            <w:pPr>
              <w:rPr>
                <w:rFonts w:ascii="inherit" w:hAnsi="inherit"/>
                <w:sz w:val="18"/>
                <w:szCs w:val="18"/>
              </w:rPr>
            </w:pPr>
            <w:r>
              <w:rPr>
                <w:rFonts w:ascii="inherit" w:hAnsi="inherit"/>
                <w:sz w:val="18"/>
                <w:szCs w:val="18"/>
              </w:rPr>
              <w:t>18</w:t>
            </w:r>
          </w:p>
          <w:p w:rsidR="00454399" w:rsidRDefault="00454399" w:rsidP="00454399">
            <w:pPr>
              <w:rPr>
                <w:rFonts w:ascii="inherit" w:hAnsi="inherit"/>
                <w:sz w:val="18"/>
                <w:szCs w:val="18"/>
              </w:rPr>
            </w:pPr>
            <w:r>
              <w:rPr>
                <w:rFonts w:ascii="inherit" w:hAnsi="inherit"/>
                <w:sz w:val="18"/>
                <w:szCs w:val="18"/>
              </w:rPr>
              <w:t>19</w:t>
            </w:r>
          </w:p>
          <w:p w:rsidR="00454399" w:rsidRDefault="00454399" w:rsidP="00454399">
            <w:pPr>
              <w:rPr>
                <w:rFonts w:ascii="inherit" w:hAnsi="inherit"/>
                <w:sz w:val="18"/>
                <w:szCs w:val="18"/>
              </w:rPr>
            </w:pPr>
            <w:r>
              <w:rPr>
                <w:rFonts w:ascii="inherit" w:hAnsi="inherit"/>
                <w:sz w:val="18"/>
                <w:szCs w:val="18"/>
              </w:rPr>
              <w:t>20</w:t>
            </w:r>
          </w:p>
          <w:p w:rsidR="00454399" w:rsidRDefault="00454399" w:rsidP="00454399">
            <w:pPr>
              <w:rPr>
                <w:rFonts w:ascii="inherit" w:hAnsi="inherit"/>
                <w:sz w:val="18"/>
                <w:szCs w:val="18"/>
              </w:rPr>
            </w:pPr>
            <w:r>
              <w:rPr>
                <w:rFonts w:ascii="inherit" w:hAnsi="inherit"/>
                <w:sz w:val="18"/>
                <w:szCs w:val="18"/>
              </w:rPr>
              <w:t>21</w:t>
            </w:r>
          </w:p>
          <w:p w:rsidR="00454399" w:rsidRDefault="00454399" w:rsidP="00454399">
            <w:pPr>
              <w:rPr>
                <w:rFonts w:ascii="inherit" w:hAnsi="inherit"/>
                <w:sz w:val="18"/>
                <w:szCs w:val="18"/>
              </w:rPr>
            </w:pPr>
            <w:r>
              <w:rPr>
                <w:rFonts w:ascii="inherit" w:hAnsi="inherit"/>
                <w:sz w:val="18"/>
                <w:szCs w:val="18"/>
              </w:rPr>
              <w:t>22</w:t>
            </w:r>
          </w:p>
          <w:p w:rsidR="00454399" w:rsidRDefault="00454399" w:rsidP="00454399">
            <w:pPr>
              <w:rPr>
                <w:rFonts w:ascii="inherit" w:hAnsi="inherit"/>
                <w:sz w:val="18"/>
                <w:szCs w:val="18"/>
              </w:rPr>
            </w:pPr>
            <w:r>
              <w:rPr>
                <w:rFonts w:ascii="inherit" w:hAnsi="inherit"/>
                <w:sz w:val="18"/>
                <w:szCs w:val="18"/>
              </w:rPr>
              <w:t>23</w:t>
            </w:r>
          </w:p>
          <w:p w:rsidR="00454399" w:rsidRDefault="00454399" w:rsidP="00454399">
            <w:pPr>
              <w:rPr>
                <w:rFonts w:ascii="inherit" w:hAnsi="inherit"/>
                <w:sz w:val="18"/>
                <w:szCs w:val="18"/>
              </w:rPr>
            </w:pPr>
            <w:r>
              <w:rPr>
                <w:rFonts w:ascii="inherit" w:hAnsi="inherit"/>
                <w:sz w:val="18"/>
                <w:szCs w:val="18"/>
              </w:rPr>
              <w:t>24</w:t>
            </w:r>
          </w:p>
          <w:p w:rsidR="00454399" w:rsidRDefault="00454399" w:rsidP="00454399">
            <w:pPr>
              <w:rPr>
                <w:rFonts w:ascii="inherit" w:eastAsia="宋体" w:hAnsi="inherit" w:cs="宋体"/>
                <w:sz w:val="18"/>
                <w:szCs w:val="18"/>
              </w:rPr>
            </w:pPr>
            <w:r>
              <w:rPr>
                <w:rFonts w:ascii="inherit" w:hAnsi="inherit"/>
                <w:sz w:val="18"/>
                <w:szCs w:val="18"/>
              </w:rPr>
              <w:t>25</w:t>
            </w:r>
          </w:p>
        </w:tc>
        <w:tc>
          <w:tcPr>
            <w:tcW w:w="8712" w:type="dxa"/>
            <w:tcBorders>
              <w:top w:val="nil"/>
              <w:left w:val="nil"/>
              <w:bottom w:val="nil"/>
              <w:right w:val="nil"/>
            </w:tcBorders>
            <w:vAlign w:val="center"/>
            <w:hideMark/>
          </w:tcPr>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mergeJoin</w:t>
            </w: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relation</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relation</w:t>
            </w:r>
          </w:p>
          <w:p w:rsidR="00454399" w:rsidRDefault="00454399" w:rsidP="00454399">
            <w:pPr>
              <w:jc w:val="left"/>
              <w:rPr>
                <w:rFonts w:ascii="inherit" w:hAnsi="inherit"/>
                <w:sz w:val="18"/>
                <w:szCs w:val="18"/>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e"/>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relation</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output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  </w:t>
            </w:r>
            <w:r>
              <w:rPr>
                <w:rStyle w:val="crayon-t"/>
                <w:rFonts w:ascii="inherit" w:hAnsi="inherit"/>
                <w:sz w:val="18"/>
                <w:szCs w:val="18"/>
                <w:bdr w:val="none" w:sz="0" w:space="0" w:color="auto" w:frame="1"/>
              </w:rPr>
              <w:t>integer</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t"/>
                <w:rFonts w:ascii="inherit" w:hAnsi="inherit"/>
                <w:sz w:val="18"/>
                <w:szCs w:val="18"/>
                <w:bdr w:val="none" w:sz="0" w:space="0" w:color="auto" w:frame="1"/>
              </w:rPr>
              <w:t>integer</w:t>
            </w: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0</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Fonts w:ascii="inherit" w:hAnsi="inherit"/>
                <w:sz w:val="18"/>
                <w:szCs w:val="18"/>
              </w:rPr>
              <w:t> </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while</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r>
              <w:rPr>
                <w:rStyle w:val="crayon-o"/>
                <w:rFonts w:ascii="inherit" w:hAnsi="inherit"/>
                <w:sz w:val="18"/>
                <w:szCs w:val="18"/>
                <w:bdr w:val="none" w:sz="0" w:space="0" w:color="auto" w:frame="1"/>
              </w:rPr>
              <w:t>!=</w:t>
            </w:r>
            <w:r>
              <w:rPr>
                <w:rStyle w:val="crayon-t"/>
                <w:rFonts w:ascii="inherit" w:hAnsi="inherit"/>
                <w:sz w:val="18"/>
                <w:szCs w:val="18"/>
                <w:bdr w:val="none" w:sz="0" w:space="0" w:color="auto" w:frame="1"/>
              </w:rPr>
              <w:t>null</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and</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r>
              <w:rPr>
                <w:rStyle w:val="crayon-o"/>
                <w:rFonts w:ascii="inherit" w:hAnsi="inherit"/>
                <w:sz w:val="18"/>
                <w:szCs w:val="18"/>
                <w:bdr w:val="none" w:sz="0" w:space="0" w:color="auto" w:frame="1"/>
              </w:rPr>
              <w:t>!=</w:t>
            </w:r>
            <w:r>
              <w:rPr>
                <w:rStyle w:val="crayon-t"/>
                <w:rFonts w:ascii="inherit" w:hAnsi="inherit"/>
                <w:sz w:val="18"/>
                <w:szCs w:val="18"/>
                <w:bdr w:val="none" w:sz="0" w:space="0" w:color="auto" w:frame="1"/>
              </w:rPr>
              <w:t>null</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&lt;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else</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&gt;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else</w:t>
            </w:r>
          </w:p>
          <w:p w:rsidR="00454399" w:rsidRDefault="00454399" w:rsidP="00454399">
            <w:pPr>
              <w:rPr>
                <w:rStyle w:val="crayon-c"/>
                <w:rFonts w:ascii="inherit" w:hAnsi="inherit"/>
                <w:sz w:val="18"/>
                <w:szCs w:val="18"/>
                <w:bdr w:val="none" w:sz="0" w:space="0" w:color="auto" w:frame="1"/>
              </w:rPr>
            </w:pPr>
            <w:r>
              <w:rPr>
                <w:rStyle w:val="crayon-c"/>
                <w:rFonts w:ascii="inherit" w:hAnsi="inherit"/>
                <w:sz w:val="18"/>
                <w:szCs w:val="18"/>
                <w:bdr w:val="none" w:sz="0" w:space="0" w:color="auto" w:frame="1"/>
              </w:rPr>
              <w:t>//Join</w:t>
            </w:r>
          </w:p>
          <w:p w:rsidR="00454399" w:rsidRDefault="00454399" w:rsidP="00454399">
            <w:pPr>
              <w:rPr>
                <w:rFonts w:ascii="inherit" w:hAnsi="inherit"/>
                <w:sz w:val="18"/>
                <w:szCs w:val="18"/>
              </w:rPr>
            </w:pPr>
            <w:r>
              <w:rPr>
                <w:rStyle w:val="crayon-c"/>
                <w:rFonts w:ascii="inherit" w:hAnsi="inherit"/>
                <w:sz w:val="18"/>
                <w:szCs w:val="18"/>
                <w:bdr w:val="none" w:sz="0" w:space="0" w:color="auto" w:frame="1"/>
              </w:rPr>
              <w:t xml:space="preserve"> predicate satisfied</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e"/>
                <w:rFonts w:ascii="inherit" w:hAnsi="inherit"/>
                <w:sz w:val="18"/>
                <w:szCs w:val="18"/>
                <w:bdr w:val="none" w:sz="0" w:space="0" w:color="auto" w:frame="1"/>
              </w:rPr>
              <w:t>write_result_in_output</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c"/>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c"/>
                <w:rFonts w:ascii="inherit" w:hAnsi="inherit"/>
                <w:sz w:val="18"/>
                <w:szCs w:val="18"/>
                <w:bdr w:val="none" w:sz="0" w:space="0" w:color="auto" w:frame="1"/>
              </w:rPr>
              <w:t>//We</w:t>
            </w:r>
          </w:p>
          <w:p w:rsidR="00454399" w:rsidRDefault="00454399" w:rsidP="00454399">
            <w:pPr>
              <w:rPr>
                <w:rFonts w:ascii="inherit" w:hAnsi="inherit"/>
                <w:sz w:val="18"/>
                <w:szCs w:val="18"/>
              </w:rPr>
            </w:pPr>
            <w:r>
              <w:rPr>
                <w:rStyle w:val="crayon-c"/>
                <w:rFonts w:ascii="inherit" w:hAnsi="inherit"/>
                <w:sz w:val="18"/>
                <w:szCs w:val="18"/>
                <w:bdr w:val="none" w:sz="0" w:space="0" w:color="auto" w:frame="1"/>
              </w:rPr>
              <w:t xml:space="preserve"> need to be careful when we increase the pointers</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if</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if</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&amp;&amp;</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b</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b_key</w:t>
            </w:r>
            <w:r>
              <w:rPr>
                <w:rStyle w:val="crayon-sy"/>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a</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cn"/>
                <w:rFonts w:ascii="inherit" w:hAnsi="inherit"/>
                <w:sz w:val="18"/>
                <w:szCs w:val="18"/>
                <w:bdr w:val="none" w:sz="0" w:space="0" w:color="auto" w:frame="1"/>
              </w:rPr>
              <w:t>1</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lastRenderedPageBreak/>
              <w:t>        </w:t>
            </w:r>
            <w:r>
              <w:rPr>
                <w:rStyle w:val="crayon-v"/>
                <w:rFonts w:ascii="inherit" w:hAnsi="inherit"/>
                <w:sz w:val="18"/>
                <w:szCs w:val="18"/>
                <w:bdr w:val="none" w:sz="0" w:space="0" w:color="auto" w:frame="1"/>
              </w:rPr>
              <w:t>b_key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Fonts w:ascii="inherit" w:hAnsi="inherit"/>
                <w:sz w:val="18"/>
                <w:szCs w:val="18"/>
              </w:rPr>
            </w:pPr>
            <w:r>
              <w:rPr>
                <w:rStyle w:val="crayon-h"/>
                <w:rFonts w:ascii="inherit" w:hAnsi="inherit"/>
                <w:sz w:val="18"/>
                <w:szCs w:val="18"/>
                <w:bdr w:val="none" w:sz="0" w:space="0" w:color="auto" w:frame="1"/>
              </w:rPr>
              <w:t>        </w:t>
            </w:r>
            <w:r>
              <w:rPr>
                <w:rStyle w:val="crayon-v"/>
                <w:rFonts w:ascii="inherit" w:hAnsi="inherit"/>
                <w:sz w:val="18"/>
                <w:szCs w:val="18"/>
                <w:bdr w:val="none" w:sz="0" w:space="0" w:color="auto" w:frame="1"/>
              </w:rPr>
              <w:t>a_key</w:t>
            </w:r>
            <w:r>
              <w:rPr>
                <w:rStyle w:val="crayon-o"/>
                <w:rFonts w:ascii="inherit" w:hAnsi="inherit"/>
                <w:sz w:val="18"/>
                <w:szCs w:val="18"/>
                <w:bdr w:val="none" w:sz="0" w:space="0" w:color="auto" w:frame="1"/>
              </w:rPr>
              <w:t>++</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if</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if</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r>
              <w:rPr>
                <w:rStyle w:val="crayon-st"/>
                <w:rFonts w:ascii="inherit" w:hAnsi="inherit"/>
                <w:sz w:val="18"/>
                <w:szCs w:val="18"/>
                <w:bdr w:val="none" w:sz="0" w:space="0" w:color="auto" w:frame="1"/>
              </w:rPr>
              <w:t>end</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while</w:t>
            </w:r>
          </w:p>
          <w:p w:rsidR="00454399" w:rsidRDefault="00454399">
            <w:pPr>
              <w:rPr>
                <w:rFonts w:ascii="宋体" w:eastAsia="宋体" w:hAnsi="宋体" w:cs="宋体"/>
                <w:sz w:val="18"/>
                <w:szCs w:val="18"/>
              </w:rPr>
            </w:pPr>
          </w:p>
        </w:tc>
      </w:tr>
    </w:tbl>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b w:val="0"/>
          <w:bCs w:val="0"/>
          <w:color w:val="2E2E2E"/>
          <w:sz w:val="23"/>
          <w:szCs w:val="23"/>
        </w:rPr>
      </w:pPr>
      <w:r>
        <w:rPr>
          <w:rFonts w:ascii="微软雅黑" w:eastAsia="微软雅黑" w:hAnsi="微软雅黑" w:hint="eastAsia"/>
          <w:b w:val="0"/>
          <w:bCs w:val="0"/>
          <w:color w:val="2E2E2E"/>
          <w:sz w:val="23"/>
          <w:szCs w:val="23"/>
        </w:rPr>
        <w:lastRenderedPageBreak/>
        <w:t>哪个算法最好？</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如果有最好的，就没必要弄那么多种类型了。这个问题很难，因为很多因素都要考虑，比如：</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空闲内存</w:t>
      </w:r>
      <w:r>
        <w:rPr>
          <w:rFonts w:ascii="微软雅黑" w:eastAsia="微软雅黑" w:hAnsi="微软雅黑" w:hint="eastAsia"/>
          <w:color w:val="2E2E2E"/>
          <w:sz w:val="23"/>
          <w:szCs w:val="23"/>
        </w:rPr>
        <w:t>：没有足够的内存的话就跟强大的哈希联接拜拜吧（至少是完全内存中哈希联接）。</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两个数据集的大小</w:t>
      </w:r>
      <w:r>
        <w:rPr>
          <w:rFonts w:ascii="微软雅黑" w:eastAsia="微软雅黑" w:hAnsi="微软雅黑" w:hint="eastAsia"/>
          <w:color w:val="2E2E2E"/>
          <w:sz w:val="23"/>
          <w:szCs w:val="23"/>
        </w:rPr>
        <w:t>。比如，如果一个大表联接一个很小的表，那么嵌套循环联接就比哈希联接快，因为后者有创建哈希的高昂成本；如果两个表都非常大，那么嵌套循环联接CPU成本就很高昂。</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是否有索引</w:t>
      </w:r>
      <w:r>
        <w:rPr>
          <w:rFonts w:ascii="微软雅黑" w:eastAsia="微软雅黑" w:hAnsi="微软雅黑" w:hint="eastAsia"/>
          <w:color w:val="2E2E2E"/>
          <w:sz w:val="23"/>
          <w:szCs w:val="23"/>
        </w:rPr>
        <w:t>：有两个 B+树索引的话，聪明的选择似乎是合并联接。</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结果是否需要排序</w:t>
      </w:r>
      <w:r>
        <w:rPr>
          <w:rFonts w:ascii="微软雅黑" w:eastAsia="微软雅黑" w:hAnsi="微软雅黑" w:hint="eastAsia"/>
          <w:color w:val="2E2E2E"/>
          <w:sz w:val="23"/>
          <w:szCs w:val="23"/>
        </w:rPr>
        <w:t>：即使你用到的是未排序的数据集，你也可能想用成本较高的合并联接（带排序的），因为最终得到排序的结果后，你可以把它和另一个合</w:t>
      </w:r>
      <w:r>
        <w:rPr>
          <w:rFonts w:ascii="微软雅黑" w:eastAsia="微软雅黑" w:hAnsi="微软雅黑" w:hint="eastAsia"/>
          <w:color w:val="2E2E2E"/>
          <w:sz w:val="23"/>
          <w:szCs w:val="23"/>
        </w:rPr>
        <w:lastRenderedPageBreak/>
        <w:t>并联接串起来（或者也许因为查询用 ORDER BY/GROUP BY/DISTINCT 等操作符隐式或显式地要求一个排序结果）。</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关系是否已经排序</w:t>
      </w:r>
      <w:r>
        <w:rPr>
          <w:rFonts w:ascii="微软雅黑" w:eastAsia="微软雅黑" w:hAnsi="微软雅黑" w:hint="eastAsia"/>
          <w:color w:val="2E2E2E"/>
          <w:sz w:val="23"/>
          <w:szCs w:val="23"/>
        </w:rPr>
        <w:t>：这时候合并联接是最好的候选项。</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联接的类型：是</w:t>
      </w:r>
      <w:r>
        <w:rPr>
          <w:rFonts w:ascii="微软雅黑" w:eastAsia="微软雅黑" w:hAnsi="微软雅黑" w:hint="eastAsia"/>
          <w:color w:val="2E2E2E"/>
          <w:sz w:val="23"/>
          <w:szCs w:val="23"/>
          <w:bdr w:val="none" w:sz="0" w:space="0" w:color="auto" w:frame="1"/>
        </w:rPr>
        <w:t>等值联接</w:t>
      </w:r>
      <w:r>
        <w:rPr>
          <w:rFonts w:ascii="微软雅黑" w:eastAsia="微软雅黑" w:hAnsi="微软雅黑" w:hint="eastAsia"/>
          <w:color w:val="2E2E2E"/>
          <w:sz w:val="23"/>
          <w:szCs w:val="23"/>
        </w:rPr>
        <w:t>（比如 tableA.col1 = tableB.col2 ）？ 还是</w:t>
      </w:r>
      <w:r>
        <w:rPr>
          <w:rFonts w:ascii="微软雅黑" w:eastAsia="微软雅黑" w:hAnsi="微软雅黑" w:hint="eastAsia"/>
          <w:color w:val="2E2E2E"/>
          <w:sz w:val="23"/>
          <w:szCs w:val="23"/>
          <w:bdr w:val="none" w:sz="0" w:space="0" w:color="auto" w:frame="1"/>
        </w:rPr>
        <w:t>内联接</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外联接</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笛卡尔乘积</w:t>
      </w:r>
      <w:r>
        <w:rPr>
          <w:rFonts w:ascii="微软雅黑" w:eastAsia="微软雅黑" w:hAnsi="微软雅黑" w:hint="eastAsia"/>
          <w:color w:val="2E2E2E"/>
          <w:sz w:val="23"/>
          <w:szCs w:val="23"/>
        </w:rPr>
        <w:t>？或者</w:t>
      </w:r>
      <w:r>
        <w:rPr>
          <w:rFonts w:ascii="微软雅黑" w:eastAsia="微软雅黑" w:hAnsi="微软雅黑" w:hint="eastAsia"/>
          <w:color w:val="2E2E2E"/>
          <w:sz w:val="23"/>
          <w:szCs w:val="23"/>
          <w:bdr w:val="none" w:sz="0" w:space="0" w:color="auto" w:frame="1"/>
        </w:rPr>
        <w:t>自联接</w:t>
      </w:r>
      <w:r>
        <w:rPr>
          <w:rFonts w:ascii="微软雅黑" w:eastAsia="微软雅黑" w:hAnsi="微软雅黑" w:hint="eastAsia"/>
          <w:color w:val="2E2E2E"/>
          <w:sz w:val="23"/>
          <w:szCs w:val="23"/>
        </w:rPr>
        <w:t>？有些联接在特定环境下是无法工作的。</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数据的分布</w:t>
      </w:r>
      <w:r>
        <w:rPr>
          <w:rFonts w:ascii="微软雅黑" w:eastAsia="微软雅黑" w:hAnsi="微软雅黑" w:hint="eastAsia"/>
          <w:color w:val="2E2E2E"/>
          <w:sz w:val="23"/>
          <w:szCs w:val="23"/>
        </w:rPr>
        <w:t>：如果联接条件的数据是</w:t>
      </w:r>
      <w:r>
        <w:rPr>
          <w:rFonts w:ascii="微软雅黑" w:eastAsia="微软雅黑" w:hAnsi="微软雅黑" w:hint="eastAsia"/>
          <w:color w:val="2E2E2E"/>
          <w:sz w:val="23"/>
          <w:szCs w:val="23"/>
          <w:bdr w:val="none" w:sz="0" w:space="0" w:color="auto" w:frame="1"/>
        </w:rPr>
        <w:t>倾斜的</w:t>
      </w:r>
      <w:r>
        <w:rPr>
          <w:rFonts w:ascii="微软雅黑" w:eastAsia="微软雅黑" w:hAnsi="微软雅黑" w:hint="eastAsia"/>
          <w:color w:val="2E2E2E"/>
          <w:sz w:val="23"/>
          <w:szCs w:val="23"/>
        </w:rPr>
        <w:t>（比如根据姓氏来联接人，但是很多人同姓），用哈希联接将是个灾难，原因是哈希函数将产生分布极不均匀的哈希桶。</w:t>
      </w:r>
    </w:p>
    <w:p w:rsidR="00454399" w:rsidRDefault="00454399" w:rsidP="00454399">
      <w:pPr>
        <w:widowControl/>
        <w:numPr>
          <w:ilvl w:val="0"/>
          <w:numId w:val="5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如果你希望联接操作使用</w:t>
      </w:r>
      <w:r>
        <w:rPr>
          <w:rFonts w:ascii="微软雅黑" w:eastAsia="微软雅黑" w:hAnsi="微软雅黑" w:hint="eastAsia"/>
          <w:color w:val="2E2E2E"/>
          <w:sz w:val="23"/>
          <w:szCs w:val="23"/>
          <w:bdr w:val="none" w:sz="0" w:space="0" w:color="auto" w:frame="1"/>
        </w:rPr>
        <w:t>多线程或多进程</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想要更详细的信息，可以阅读</w:t>
      </w:r>
      <w:hyperlink r:id="rId58" w:tgtFrame="_blank" w:history="1">
        <w:r>
          <w:rPr>
            <w:rStyle w:val="a5"/>
            <w:rFonts w:ascii="微软雅黑" w:eastAsia="微软雅黑" w:hAnsi="微软雅黑" w:hint="eastAsia"/>
            <w:color w:val="0099CC"/>
            <w:sz w:val="23"/>
            <w:szCs w:val="23"/>
            <w:bdr w:val="none" w:sz="0" w:space="0" w:color="auto" w:frame="1"/>
          </w:rPr>
          <w:t>DB2</w:t>
        </w:r>
      </w:hyperlink>
      <w:r>
        <w:rPr>
          <w:rFonts w:ascii="微软雅黑" w:eastAsia="微软雅黑" w:hAnsi="微软雅黑" w:hint="eastAsia"/>
          <w:color w:val="2E2E2E"/>
          <w:sz w:val="23"/>
          <w:szCs w:val="23"/>
        </w:rPr>
        <w:t>, </w:t>
      </w:r>
      <w:hyperlink r:id="rId59" w:anchor="i76330" w:tgtFrame="_blank" w:history="1">
        <w:r>
          <w:rPr>
            <w:rStyle w:val="a5"/>
            <w:rFonts w:ascii="微软雅黑" w:eastAsia="微软雅黑" w:hAnsi="微软雅黑" w:hint="eastAsia"/>
            <w:color w:val="0099CC"/>
            <w:sz w:val="23"/>
            <w:szCs w:val="23"/>
            <w:bdr w:val="none" w:sz="0" w:space="0" w:color="auto" w:frame="1"/>
          </w:rPr>
          <w:t>ORACLE</w:t>
        </w:r>
      </w:hyperlink>
      <w:r>
        <w:rPr>
          <w:rFonts w:ascii="微软雅黑" w:eastAsia="微软雅黑" w:hAnsi="微软雅黑" w:hint="eastAsia"/>
          <w:color w:val="2E2E2E"/>
          <w:sz w:val="23"/>
          <w:szCs w:val="23"/>
        </w:rPr>
        <w:t> 或 </w:t>
      </w:r>
      <w:hyperlink r:id="rId60" w:tgtFrame="_blank" w:history="1">
        <w:r>
          <w:rPr>
            <w:rStyle w:val="a5"/>
            <w:rFonts w:ascii="微软雅黑" w:eastAsia="微软雅黑" w:hAnsi="微软雅黑" w:hint="eastAsia"/>
            <w:color w:val="0099CC"/>
            <w:sz w:val="23"/>
            <w:szCs w:val="23"/>
            <w:bdr w:val="none" w:sz="0" w:space="0" w:color="auto" w:frame="1"/>
          </w:rPr>
          <w:t>SQL Server</w:t>
        </w:r>
      </w:hyperlink>
      <w:r>
        <w:rPr>
          <w:rFonts w:ascii="微软雅黑" w:eastAsia="微软雅黑" w:hAnsi="微软雅黑" w:hint="eastAsia"/>
          <w:color w:val="2E2E2E"/>
          <w:sz w:val="23"/>
          <w:szCs w:val="23"/>
        </w:rPr>
        <w:t>)的文档。</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简化的例子</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我们已经研究了 3 种类型的联接操作。</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现在，比如说我们要联接 5 个表，来获得一个人的全部信息。一个人可以有：</w:t>
      </w:r>
    </w:p>
    <w:p w:rsidR="00454399" w:rsidRDefault="00454399" w:rsidP="00454399">
      <w:pPr>
        <w:widowControl/>
        <w:numPr>
          <w:ilvl w:val="0"/>
          <w:numId w:val="5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多个手机号（MOBILES）</w:t>
      </w:r>
    </w:p>
    <w:p w:rsidR="00454399" w:rsidRDefault="00454399" w:rsidP="00454399">
      <w:pPr>
        <w:widowControl/>
        <w:numPr>
          <w:ilvl w:val="0"/>
          <w:numId w:val="5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多个邮箱（MAILS）</w:t>
      </w:r>
    </w:p>
    <w:p w:rsidR="00454399" w:rsidRDefault="00454399" w:rsidP="00454399">
      <w:pPr>
        <w:widowControl/>
        <w:numPr>
          <w:ilvl w:val="0"/>
          <w:numId w:val="5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多个地址（ADRESSES）</w:t>
      </w:r>
    </w:p>
    <w:p w:rsidR="00454399" w:rsidRDefault="00454399" w:rsidP="00454399">
      <w:pPr>
        <w:widowControl/>
        <w:numPr>
          <w:ilvl w:val="0"/>
          <w:numId w:val="5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多个银行账号（BANK_ACCOUNTS）</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换句话说，我们需要用下面的查询快速得到答案：</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MySQL</w:t>
      </w:r>
    </w:p>
    <w:p w:rsidR="00454399" w:rsidRDefault="00454399" w:rsidP="00454399">
      <w:pPr>
        <w:rPr>
          <w:rFonts w:ascii="Courier New" w:hAnsi="Courier New" w:cs="Courier New"/>
          <w:color w:val="2E2E2E"/>
        </w:rPr>
      </w:pPr>
      <w:r>
        <w:rPr>
          <w:rFonts w:ascii="Courier New" w:hAnsi="Courier New" w:cs="Courier New"/>
          <w:color w:val="2E2E2E"/>
        </w:rPr>
        <w:lastRenderedPageBreak/>
        <w:object w:dxaOrig="1440" w:dyaOrig="1440">
          <v:shape id="_x0000_i1108" type="#_x0000_t75" style="width:159.75pt;height:66.75pt" o:ole="">
            <v:imagedata r:id="rId13" o:title=""/>
          </v:shape>
          <w:control r:id="rId61" w:name="DefaultOcxName8" w:shapeid="_x0000_i1108"/>
        </w:object>
      </w:r>
    </w:p>
    <w:tbl>
      <w:tblPr>
        <w:tblW w:w="0" w:type="auto"/>
        <w:tblCellSpacing w:w="15" w:type="dxa"/>
        <w:tblCellMar>
          <w:top w:w="15" w:type="dxa"/>
          <w:left w:w="15" w:type="dxa"/>
          <w:bottom w:w="15" w:type="dxa"/>
          <w:right w:w="15" w:type="dxa"/>
        </w:tblCellMar>
        <w:tblLook w:val="04A0"/>
      </w:tblPr>
      <w:tblGrid>
        <w:gridCol w:w="165"/>
        <w:gridCol w:w="823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eastAsia="宋体" w:hAnsi="inherit" w:cs="宋体"/>
                <w:sz w:val="18"/>
                <w:szCs w:val="18"/>
              </w:rPr>
            </w:pPr>
            <w:r>
              <w:rPr>
                <w:rFonts w:ascii="inherit" w:hAnsi="inherit"/>
                <w:sz w:val="18"/>
                <w:szCs w:val="18"/>
              </w:rPr>
              <w:t>6</w:t>
            </w:r>
          </w:p>
        </w:tc>
        <w:tc>
          <w:tcPr>
            <w:tcW w:w="8724" w:type="dxa"/>
            <w:tcBorders>
              <w:top w:val="nil"/>
              <w:left w:val="nil"/>
              <w:bottom w:val="nil"/>
              <w:right w:val="nil"/>
            </w:tcBorders>
            <w:vAlign w:val="center"/>
            <w:hideMark/>
          </w:tcPr>
          <w:p w:rsidR="00454399" w:rsidRDefault="00454399" w:rsidP="00454399">
            <w:pPr>
              <w:jc w:val="left"/>
              <w:rPr>
                <w:rFonts w:ascii="inherit" w:hAnsi="inherit"/>
                <w:sz w:val="18"/>
                <w:szCs w:val="18"/>
              </w:rPr>
            </w:pPr>
            <w:r>
              <w:rPr>
                <w:rStyle w:val="crayon-st"/>
                <w:rFonts w:ascii="inherit" w:hAnsi="inherit"/>
                <w:sz w:val="18"/>
                <w:szCs w:val="18"/>
                <w:bdr w:val="none" w:sz="0" w:space="0" w:color="auto" w:frame="1"/>
              </w:rPr>
              <w:t>SELECT</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st"/>
                <w:rFonts w:ascii="inherit" w:hAnsi="inherit"/>
                <w:sz w:val="18"/>
                <w:szCs w:val="18"/>
                <w:bdr w:val="none" w:sz="0" w:space="0" w:color="auto" w:frame="1"/>
              </w:rPr>
              <w:t>from</w:t>
            </w:r>
            <w:r>
              <w:rPr>
                <w:rStyle w:val="crayon-h"/>
                <w:rFonts w:ascii="inherit" w:hAnsi="inherit"/>
                <w:sz w:val="18"/>
                <w:szCs w:val="18"/>
                <w:bdr w:val="none" w:sz="0" w:space="0" w:color="auto" w:frame="1"/>
              </w:rPr>
              <w:t xml:space="preserve"> </w:t>
            </w:r>
            <w:r>
              <w:rPr>
                <w:rFonts w:ascii="inherit" w:hAnsi="inherit"/>
                <w:sz w:val="18"/>
                <w:szCs w:val="18"/>
              </w:rPr>
              <w:t>PERSON,</w:t>
            </w:r>
            <w:r>
              <w:rPr>
                <w:rStyle w:val="crayon-h"/>
                <w:rFonts w:ascii="inherit" w:hAnsi="inherit"/>
                <w:sz w:val="18"/>
                <w:szCs w:val="18"/>
                <w:bdr w:val="none" w:sz="0" w:space="0" w:color="auto" w:frame="1"/>
              </w:rPr>
              <w:t xml:space="preserve"> </w:t>
            </w:r>
            <w:r>
              <w:rPr>
                <w:rFonts w:ascii="inherit" w:hAnsi="inherit"/>
                <w:sz w:val="18"/>
                <w:szCs w:val="18"/>
              </w:rPr>
              <w:t>MOBILES,</w:t>
            </w:r>
            <w:r>
              <w:rPr>
                <w:rStyle w:val="crayon-h"/>
                <w:rFonts w:ascii="inherit" w:hAnsi="inherit"/>
                <w:sz w:val="18"/>
                <w:szCs w:val="18"/>
                <w:bdr w:val="none" w:sz="0" w:space="0" w:color="auto" w:frame="1"/>
              </w:rPr>
              <w:t xml:space="preserve"> </w:t>
            </w:r>
            <w:r>
              <w:rPr>
                <w:rFonts w:ascii="inherit" w:hAnsi="inherit"/>
                <w:sz w:val="18"/>
                <w:szCs w:val="18"/>
              </w:rPr>
              <w:t>MAILS,ADRESSES,</w:t>
            </w:r>
            <w:r>
              <w:rPr>
                <w:rStyle w:val="crayon-h"/>
                <w:rFonts w:ascii="inherit" w:hAnsi="inherit"/>
                <w:sz w:val="18"/>
                <w:szCs w:val="18"/>
                <w:bdr w:val="none" w:sz="0" w:space="0" w:color="auto" w:frame="1"/>
              </w:rPr>
              <w:t xml:space="preserve"> </w:t>
            </w:r>
            <w:r>
              <w:rPr>
                <w:rFonts w:ascii="inherit" w:hAnsi="inherit"/>
                <w:sz w:val="18"/>
                <w:szCs w:val="18"/>
              </w:rPr>
              <w:t>BANK_ACCOUNTS</w:t>
            </w:r>
          </w:p>
          <w:p w:rsidR="00454399" w:rsidRDefault="00454399" w:rsidP="00454399">
            <w:pPr>
              <w:rPr>
                <w:rFonts w:ascii="inherit" w:hAnsi="inherit"/>
                <w:sz w:val="18"/>
                <w:szCs w:val="18"/>
              </w:rPr>
            </w:pPr>
            <w:r>
              <w:rPr>
                <w:rStyle w:val="crayon-st"/>
                <w:rFonts w:ascii="inherit" w:hAnsi="inherit"/>
                <w:sz w:val="18"/>
                <w:szCs w:val="18"/>
                <w:bdr w:val="none" w:sz="0" w:space="0" w:color="auto" w:frame="1"/>
              </w:rPr>
              <w:t>WHERE</w:t>
            </w:r>
          </w:p>
          <w:p w:rsidR="00454399" w:rsidRDefault="00454399" w:rsidP="00454399">
            <w:pPr>
              <w:rPr>
                <w:rFonts w:ascii="inherit" w:hAnsi="inherit"/>
                <w:sz w:val="18"/>
                <w:szCs w:val="18"/>
              </w:rPr>
            </w:pPr>
            <w:r>
              <w:rPr>
                <w:rFonts w:ascii="inherit" w:hAnsi="inherit"/>
                <w:sz w:val="18"/>
                <w:szCs w:val="18"/>
              </w:rPr>
              <w:t>PERSON.PERSON_ID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MOBILES.PERSON_ID</w:t>
            </w:r>
          </w:p>
          <w:p w:rsidR="00454399" w:rsidRDefault="00454399" w:rsidP="00454399">
            <w:pPr>
              <w:rPr>
                <w:rFonts w:ascii="inherit" w:hAnsi="inherit"/>
                <w:sz w:val="18"/>
                <w:szCs w:val="18"/>
              </w:rPr>
            </w:pPr>
            <w:r>
              <w:rPr>
                <w:rStyle w:val="crayon-r"/>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r>
              <w:rPr>
                <w:rFonts w:ascii="inherit" w:hAnsi="inherit"/>
                <w:sz w:val="18"/>
                <w:szCs w:val="18"/>
              </w:rPr>
              <w:t>PERSON.PERSON_ID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MAILS.PERSON_ID</w:t>
            </w:r>
          </w:p>
          <w:p w:rsidR="00454399" w:rsidRDefault="00454399" w:rsidP="00454399">
            <w:pPr>
              <w:rPr>
                <w:rFonts w:ascii="inherit" w:hAnsi="inherit"/>
                <w:sz w:val="18"/>
                <w:szCs w:val="18"/>
              </w:rPr>
            </w:pPr>
            <w:r>
              <w:rPr>
                <w:rStyle w:val="crayon-r"/>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r>
              <w:rPr>
                <w:rFonts w:ascii="inherit" w:hAnsi="inherit"/>
                <w:sz w:val="18"/>
                <w:szCs w:val="18"/>
              </w:rPr>
              <w:t>PERSON.PERSON_ID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ADRESSES.PERSON_ID</w:t>
            </w:r>
          </w:p>
          <w:p w:rsidR="00454399" w:rsidRDefault="00454399" w:rsidP="00454399">
            <w:pPr>
              <w:rPr>
                <w:rFonts w:ascii="inherit" w:eastAsia="宋体" w:hAnsi="inherit" w:cs="宋体"/>
                <w:sz w:val="18"/>
                <w:szCs w:val="18"/>
              </w:rPr>
            </w:pPr>
            <w:r>
              <w:rPr>
                <w:rStyle w:val="crayon-r"/>
                <w:rFonts w:ascii="inherit" w:hAnsi="inherit"/>
                <w:sz w:val="18"/>
                <w:szCs w:val="18"/>
                <w:bdr w:val="none" w:sz="0" w:space="0" w:color="auto" w:frame="1"/>
              </w:rPr>
              <w:t>AND</w:t>
            </w:r>
            <w:r>
              <w:rPr>
                <w:rStyle w:val="crayon-h"/>
                <w:rFonts w:ascii="inherit" w:hAnsi="inherit"/>
                <w:sz w:val="18"/>
                <w:szCs w:val="18"/>
                <w:bdr w:val="none" w:sz="0" w:space="0" w:color="auto" w:frame="1"/>
              </w:rPr>
              <w:t xml:space="preserve"> </w:t>
            </w:r>
            <w:r>
              <w:rPr>
                <w:rFonts w:ascii="inherit" w:hAnsi="inherit"/>
                <w:sz w:val="18"/>
                <w:szCs w:val="18"/>
              </w:rPr>
              <w:t>PERSON.PERSON_ID</w:t>
            </w:r>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Fonts w:ascii="inherit" w:hAnsi="inherit"/>
                <w:sz w:val="18"/>
                <w:szCs w:val="18"/>
              </w:rPr>
              <w:t>BANK_ACCOUNTS.PERSON_ID</w:t>
            </w:r>
          </w:p>
        </w:tc>
      </w:tr>
    </w:tbl>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作为一个查询优化器，我必须找到处理数据最好的方法。但有 2 个问题：</w:t>
      </w:r>
    </w:p>
    <w:p w:rsidR="00454399" w:rsidRDefault="00454399" w:rsidP="00454399">
      <w:pPr>
        <w:widowControl/>
        <w:numPr>
          <w:ilvl w:val="0"/>
          <w:numId w:val="6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每个联接使用那种类型？</w:t>
      </w:r>
      <w:r>
        <w:rPr>
          <w:rFonts w:ascii="微软雅黑" w:eastAsia="微软雅黑" w:hAnsi="微软雅黑" w:hint="eastAsia"/>
          <w:color w:val="2E2E2E"/>
          <w:sz w:val="23"/>
          <w:szCs w:val="23"/>
        </w:rPr>
        <w:br/>
        <w:t>我有 3 种可选（哈希、合并、嵌套），同时可能用到 0, 1 或 2 个索引（不必说还有多种类型的索引）。</w:t>
      </w:r>
    </w:p>
    <w:p w:rsidR="00454399" w:rsidRDefault="00454399" w:rsidP="00454399">
      <w:pPr>
        <w:widowControl/>
        <w:numPr>
          <w:ilvl w:val="0"/>
          <w:numId w:val="6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按什么顺序执行联接？</w:t>
      </w:r>
      <w:r>
        <w:rPr>
          <w:rFonts w:ascii="微软雅黑" w:eastAsia="微软雅黑" w:hAnsi="微软雅黑" w:hint="eastAsia"/>
          <w:color w:val="2E2E2E"/>
          <w:sz w:val="23"/>
          <w:szCs w:val="23"/>
        </w:rPr>
        <w:br/>
        <w:t>比如，下图显示了针对 4 个表仅仅 3 次联接，可能采用的执行计划：</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3"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那么下面就是我可能采取的方法：</w:t>
      </w:r>
    </w:p>
    <w:p w:rsidR="00454399" w:rsidRDefault="00454399" w:rsidP="00454399">
      <w:pPr>
        <w:widowControl/>
        <w:numPr>
          <w:ilvl w:val="0"/>
          <w:numId w:val="6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采取粗暴的方式</w:t>
      </w:r>
      <w:r>
        <w:rPr>
          <w:rFonts w:ascii="微软雅黑" w:eastAsia="微软雅黑" w:hAnsi="微软雅黑" w:hint="eastAsia"/>
          <w:color w:val="2E2E2E"/>
          <w:sz w:val="23"/>
          <w:szCs w:val="23"/>
        </w:rPr>
        <w:br/>
        <w:t>用数据库统计，</w:t>
      </w:r>
      <w:r>
        <w:rPr>
          <w:rFonts w:ascii="微软雅黑" w:eastAsia="微软雅黑" w:hAnsi="微软雅黑" w:hint="eastAsia"/>
          <w:color w:val="2E2E2E"/>
          <w:sz w:val="23"/>
          <w:szCs w:val="23"/>
          <w:bdr w:val="none" w:sz="0" w:space="0" w:color="auto" w:frame="1"/>
        </w:rPr>
        <w:t>计算每种可能的执行计划的成本</w:t>
      </w:r>
      <w:r>
        <w:rPr>
          <w:rFonts w:ascii="微软雅黑" w:eastAsia="微软雅黑" w:hAnsi="微软雅黑" w:hint="eastAsia"/>
          <w:color w:val="2E2E2E"/>
          <w:sz w:val="23"/>
          <w:szCs w:val="23"/>
        </w:rPr>
        <w:t>，保留最佳方案。但是，会有很多可能性。对于一个给定顺序的联接操作，每个联接有三种可能性：哈希、合并、嵌套，那么总共就有 3^4 种可能性。确定联接的顺序是个</w:t>
      </w:r>
      <w:hyperlink r:id="rId62" w:tgtFrame="_blank" w:history="1">
        <w:r>
          <w:rPr>
            <w:rStyle w:val="a5"/>
            <w:rFonts w:ascii="微软雅黑" w:eastAsia="微软雅黑" w:hAnsi="微软雅黑" w:hint="eastAsia"/>
            <w:color w:val="0099CC"/>
            <w:sz w:val="23"/>
            <w:szCs w:val="23"/>
            <w:bdr w:val="none" w:sz="0" w:space="0" w:color="auto" w:frame="1"/>
          </w:rPr>
          <w:t>二叉树的排列问题</w:t>
        </w:r>
      </w:hyperlink>
      <w:r>
        <w:rPr>
          <w:rFonts w:ascii="微软雅黑" w:eastAsia="微软雅黑" w:hAnsi="微软雅黑" w:hint="eastAsia"/>
          <w:color w:val="2E2E2E"/>
          <w:sz w:val="23"/>
          <w:szCs w:val="23"/>
        </w:rPr>
        <w:t>，会有 (2*4)!/(4+1)! 种可能的顺序。对本例这个相当简化了的问题，我最后会得到 3^4*(2*4)!/(4+1)! 种可能。</w:t>
      </w:r>
      <w:r>
        <w:rPr>
          <w:rFonts w:ascii="微软雅黑" w:eastAsia="微软雅黑" w:hAnsi="微软雅黑" w:hint="eastAsia"/>
          <w:color w:val="2E2E2E"/>
          <w:sz w:val="23"/>
          <w:szCs w:val="23"/>
        </w:rPr>
        <w:br/>
        <w:t xml:space="preserve">抛开专业术语，那相当于 27,216 种可能性。如果给合并联接加上使用 0,1 或 </w:t>
      </w:r>
      <w:r>
        <w:rPr>
          <w:rFonts w:ascii="微软雅黑" w:eastAsia="微软雅黑" w:hAnsi="微软雅黑" w:hint="eastAsia"/>
          <w:color w:val="2E2E2E"/>
          <w:sz w:val="23"/>
          <w:szCs w:val="23"/>
        </w:rPr>
        <w:lastRenderedPageBreak/>
        <w:t>2 个 B+树索引，可能性就变成了 210,000种。我是不是告诉过你这个查询其实</w:t>
      </w:r>
      <w:r>
        <w:rPr>
          <w:rFonts w:ascii="微软雅黑" w:eastAsia="微软雅黑" w:hAnsi="微软雅黑" w:hint="eastAsia"/>
          <w:color w:val="2E2E2E"/>
          <w:sz w:val="23"/>
          <w:szCs w:val="23"/>
          <w:bdr w:val="none" w:sz="0" w:space="0" w:color="auto" w:frame="1"/>
        </w:rPr>
        <w:t>非常简单</w:t>
      </w:r>
      <w:r>
        <w:rPr>
          <w:rFonts w:ascii="微软雅黑" w:eastAsia="微软雅黑" w:hAnsi="微软雅黑" w:hint="eastAsia"/>
          <w:color w:val="2E2E2E"/>
          <w:sz w:val="23"/>
          <w:szCs w:val="23"/>
        </w:rPr>
        <w:t>吗？</w:t>
      </w:r>
    </w:p>
    <w:p w:rsidR="00454399" w:rsidRDefault="00454399" w:rsidP="00454399">
      <w:pPr>
        <w:widowControl/>
        <w:numPr>
          <w:ilvl w:val="0"/>
          <w:numId w:val="6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我大叫一声辞了这份工作</w:t>
      </w:r>
      <w:r>
        <w:rPr>
          <w:rFonts w:ascii="微软雅黑" w:eastAsia="微软雅黑" w:hAnsi="微软雅黑" w:hint="eastAsia"/>
          <w:color w:val="2E2E2E"/>
          <w:sz w:val="23"/>
          <w:szCs w:val="23"/>
        </w:rPr>
        <w:br/>
        <w:t>很有诱惑力，但是这样一来，你不会的到查询结果，而我需要钱来付账单。</w:t>
      </w:r>
    </w:p>
    <w:p w:rsidR="00454399" w:rsidRDefault="00454399" w:rsidP="00454399">
      <w:pPr>
        <w:widowControl/>
        <w:numPr>
          <w:ilvl w:val="0"/>
          <w:numId w:val="6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我只尝试几种执行计划，挑一个成本最低的。</w:t>
      </w:r>
      <w:r>
        <w:rPr>
          <w:rFonts w:ascii="微软雅黑" w:eastAsia="微软雅黑" w:hAnsi="微软雅黑" w:hint="eastAsia"/>
          <w:color w:val="2E2E2E"/>
          <w:sz w:val="23"/>
          <w:szCs w:val="23"/>
        </w:rPr>
        <w:br/>
        <w:t>由于不是超人，我不能算出所有计划的成本。相反，我可以</w:t>
      </w:r>
      <w:r>
        <w:rPr>
          <w:rFonts w:ascii="微软雅黑" w:eastAsia="微软雅黑" w:hAnsi="微软雅黑" w:hint="eastAsia"/>
          <w:color w:val="2E2E2E"/>
          <w:sz w:val="23"/>
          <w:szCs w:val="23"/>
          <w:bdr w:val="none" w:sz="0" w:space="0" w:color="auto" w:frame="1"/>
        </w:rPr>
        <w:t>武断地从全部可能的计划中选择一个子集</w:t>
      </w:r>
      <w:r>
        <w:rPr>
          <w:rFonts w:ascii="微软雅黑" w:eastAsia="微软雅黑" w:hAnsi="微软雅黑" w:hint="eastAsia"/>
          <w:color w:val="2E2E2E"/>
          <w:sz w:val="23"/>
          <w:szCs w:val="23"/>
        </w:rPr>
        <w:t>，计算它们的成本，把最佳的计划给你。</w:t>
      </w:r>
    </w:p>
    <w:p w:rsidR="00454399" w:rsidRDefault="00454399" w:rsidP="00454399">
      <w:pPr>
        <w:widowControl/>
        <w:numPr>
          <w:ilvl w:val="0"/>
          <w:numId w:val="6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我用聪明的</w:t>
      </w:r>
      <w:r>
        <w:rPr>
          <w:rFonts w:ascii="微软雅黑" w:eastAsia="微软雅黑" w:hAnsi="微软雅黑" w:hint="eastAsia"/>
          <w:color w:val="2E2E2E"/>
          <w:sz w:val="23"/>
          <w:szCs w:val="23"/>
          <w:bdr w:val="none" w:sz="0" w:space="0" w:color="auto" w:frame="1"/>
        </w:rPr>
        <w:t>规则来降低可能性的数量</w:t>
      </w:r>
      <w:r>
        <w:rPr>
          <w:rFonts w:ascii="微软雅黑" w:eastAsia="微软雅黑" w:hAnsi="微软雅黑" w:hint="eastAsia"/>
          <w:color w:val="2E2E2E"/>
          <w:sz w:val="23"/>
          <w:szCs w:val="23"/>
          <w:bdr w:val="none" w:sz="0" w:space="0" w:color="auto" w:frame="1"/>
        </w:rPr>
        <w:br/>
      </w:r>
      <w:r>
        <w:rPr>
          <w:rFonts w:ascii="微软雅黑" w:eastAsia="微软雅黑" w:hAnsi="微软雅黑" w:hint="eastAsia"/>
          <w:color w:val="2E2E2E"/>
          <w:sz w:val="23"/>
          <w:szCs w:val="23"/>
        </w:rPr>
        <w:t>有两种规则：</w:t>
      </w:r>
      <w:r>
        <w:rPr>
          <w:rFonts w:ascii="微软雅黑" w:eastAsia="微软雅黑" w:hAnsi="微软雅黑" w:hint="eastAsia"/>
          <w:color w:val="2E2E2E"/>
          <w:sz w:val="23"/>
          <w:szCs w:val="23"/>
        </w:rPr>
        <w:br/>
        <w:t>我可以用『逻辑』规则，它能去除无用的可能性，但是无法过滤大量的可能性。比如： 『嵌套联接的内关系必须是最小的数据集』。</w:t>
      </w:r>
      <w:r>
        <w:rPr>
          <w:rFonts w:ascii="微软雅黑" w:eastAsia="微软雅黑" w:hAnsi="微软雅黑" w:hint="eastAsia"/>
          <w:color w:val="2E2E2E"/>
          <w:sz w:val="23"/>
          <w:szCs w:val="23"/>
        </w:rPr>
        <w:br/>
        <w:t>我接受现实，不去找最佳方案，用更激进的规则来大大降低可能性的数量。比如：『如果一个关系很小，使用嵌套循环联接，绝不使用合并或哈希联接。』</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在这个简单的例子中，我最后得到很多可能性。但</w:t>
      </w:r>
      <w:r>
        <w:rPr>
          <w:rFonts w:ascii="微软雅黑" w:eastAsia="微软雅黑" w:hAnsi="微软雅黑" w:hint="eastAsia"/>
          <w:color w:val="2E2E2E"/>
          <w:sz w:val="23"/>
          <w:szCs w:val="23"/>
          <w:bdr w:val="none" w:sz="0" w:space="0" w:color="auto" w:frame="1"/>
        </w:rPr>
        <w:t>现实世界的查询还会有其他关系运算符</w:t>
      </w:r>
      <w:r>
        <w:rPr>
          <w:rFonts w:ascii="微软雅黑" w:eastAsia="微软雅黑" w:hAnsi="微软雅黑" w:hint="eastAsia"/>
          <w:color w:val="2E2E2E"/>
          <w:sz w:val="23"/>
          <w:szCs w:val="23"/>
        </w:rPr>
        <w:t>，像 OUTER JOIN, CROSS JOIN, GROUP BY, ORDER BY, PROJECTION, UNION, INTERSECT, DISTINCT … 这意味着更多的可能性。</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那么，数据库是如何处理的呢？</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动态编程，贪婪算法和启发式算法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关系型数据库会尝试我刚刚提到的多种方法，优化器真正的工作是在有限时间里找到一个好的解决方案。</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多数时候，优化器找到的不是最佳的方案，而是一个『不错』的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对于小规模的查询，采取粗暴的方式是有可能的。但是为了让中等规模的查询也能采取粗暴的方式，我们有办法避免不必要的计算，这就是</w:t>
      </w:r>
      <w:r>
        <w:rPr>
          <w:rFonts w:ascii="微软雅黑" w:eastAsia="微软雅黑" w:hAnsi="微软雅黑" w:hint="eastAsia"/>
          <w:color w:val="2E2E2E"/>
          <w:sz w:val="23"/>
          <w:szCs w:val="23"/>
          <w:bdr w:val="none" w:sz="0" w:space="0" w:color="auto" w:frame="1"/>
        </w:rPr>
        <w:t>动态编程</w:t>
      </w: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动态编程</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这几个字背后的理念是，很多执行计划是非常相似的。看看下图这几种计划：</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4"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它们都有相同的子树（A JOIN B），所以，不必在每个计划中计算这个子树的成本，计算一次，保存结果，当再遇到这个子树时重用。用更正规的说法，我们面对的是个重叠问题。为了避免对部分结果的重复计算，我们使用记忆法。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对于计算机极客，下面是我在先前给你的教程里找到的一个算法。我不提供解释，所以仅在你已经了解动态编程或者精通算法的情况下阅读（我提醒过你哦）：</w:t>
      </w:r>
    </w:p>
    <w:p w:rsidR="00454399" w:rsidRDefault="00454399" w:rsidP="00454399">
      <w:pPr>
        <w:rPr>
          <w:rFonts w:ascii="inherit" w:eastAsia="宋体" w:hAnsi="inherit" w:cs="Courier New" w:hint="eastAsia"/>
          <w:color w:val="2E2E2E"/>
          <w:sz w:val="24"/>
          <w:szCs w:val="24"/>
        </w:rPr>
      </w:pPr>
      <w:r>
        <w:rPr>
          <w:rStyle w:val="crayon-language"/>
          <w:rFonts w:ascii="inherit" w:hAnsi="inherit" w:cs="Courier New"/>
          <w:color w:val="2E2E2E"/>
          <w:sz w:val="16"/>
          <w:szCs w:val="16"/>
          <w:bdr w:val="none" w:sz="0" w:space="0" w:color="auto" w:frame="1"/>
        </w:rPr>
        <w:t>C</w:t>
      </w:r>
    </w:p>
    <w:p w:rsidR="00454399" w:rsidRDefault="00454399" w:rsidP="00454399">
      <w:pPr>
        <w:rPr>
          <w:rFonts w:ascii="Courier New" w:hAnsi="Courier New" w:cs="Courier New"/>
          <w:color w:val="2E2E2E"/>
        </w:rPr>
      </w:pPr>
      <w:r>
        <w:rPr>
          <w:rFonts w:ascii="Courier New" w:hAnsi="Courier New" w:cs="Courier New"/>
          <w:color w:val="2E2E2E"/>
        </w:rPr>
        <w:object w:dxaOrig="1440" w:dyaOrig="1440">
          <v:shape id="_x0000_i1107" type="#_x0000_t75" style="width:159.75pt;height:66.75pt" o:ole="">
            <v:imagedata r:id="rId13" o:title=""/>
          </v:shape>
          <w:control r:id="rId63" w:name="DefaultOcxName9" w:shapeid="_x0000_i1107"/>
        </w:object>
      </w:r>
    </w:p>
    <w:tbl>
      <w:tblPr>
        <w:tblW w:w="0" w:type="auto"/>
        <w:tblCellSpacing w:w="15" w:type="dxa"/>
        <w:tblCellMar>
          <w:top w:w="15" w:type="dxa"/>
          <w:left w:w="15" w:type="dxa"/>
          <w:bottom w:w="15" w:type="dxa"/>
          <w:right w:w="15" w:type="dxa"/>
        </w:tblCellMar>
        <w:tblLook w:val="04A0"/>
      </w:tblPr>
      <w:tblGrid>
        <w:gridCol w:w="255"/>
        <w:gridCol w:w="8141"/>
      </w:tblGrid>
      <w:tr w:rsidR="00454399" w:rsidTr="00454399">
        <w:trPr>
          <w:tblCellSpacing w:w="15" w:type="dxa"/>
        </w:trPr>
        <w:tc>
          <w:tcPr>
            <w:tcW w:w="0" w:type="auto"/>
            <w:tcBorders>
              <w:top w:val="nil"/>
              <w:left w:val="nil"/>
              <w:bottom w:val="nil"/>
              <w:right w:val="nil"/>
            </w:tcBorders>
            <w:vAlign w:val="center"/>
            <w:hideMark/>
          </w:tcPr>
          <w:p w:rsidR="00454399" w:rsidRDefault="00454399" w:rsidP="00454399">
            <w:pPr>
              <w:jc w:val="left"/>
              <w:rPr>
                <w:rFonts w:ascii="inherit" w:hAnsi="inherit"/>
                <w:sz w:val="18"/>
                <w:szCs w:val="18"/>
              </w:rPr>
            </w:pPr>
            <w:r>
              <w:rPr>
                <w:rFonts w:ascii="inherit" w:hAnsi="inherit"/>
                <w:sz w:val="18"/>
                <w:szCs w:val="18"/>
              </w:rPr>
              <w:t>1</w:t>
            </w:r>
          </w:p>
          <w:p w:rsidR="00454399" w:rsidRDefault="00454399" w:rsidP="00454399">
            <w:pPr>
              <w:rPr>
                <w:rFonts w:ascii="inherit" w:hAnsi="inherit"/>
                <w:sz w:val="18"/>
                <w:szCs w:val="18"/>
              </w:rPr>
            </w:pPr>
            <w:r>
              <w:rPr>
                <w:rFonts w:ascii="inherit" w:hAnsi="inherit"/>
                <w:sz w:val="18"/>
                <w:szCs w:val="18"/>
              </w:rPr>
              <w:t>2</w:t>
            </w:r>
          </w:p>
          <w:p w:rsidR="00454399" w:rsidRDefault="00454399" w:rsidP="00454399">
            <w:pPr>
              <w:rPr>
                <w:rFonts w:ascii="inherit" w:hAnsi="inherit"/>
                <w:sz w:val="18"/>
                <w:szCs w:val="18"/>
              </w:rPr>
            </w:pPr>
            <w:r>
              <w:rPr>
                <w:rFonts w:ascii="inherit" w:hAnsi="inherit"/>
                <w:sz w:val="18"/>
                <w:szCs w:val="18"/>
              </w:rPr>
              <w:t>3</w:t>
            </w:r>
          </w:p>
          <w:p w:rsidR="00454399" w:rsidRDefault="00454399" w:rsidP="00454399">
            <w:pPr>
              <w:rPr>
                <w:rFonts w:ascii="inherit" w:hAnsi="inherit"/>
                <w:sz w:val="18"/>
                <w:szCs w:val="18"/>
              </w:rPr>
            </w:pPr>
            <w:r>
              <w:rPr>
                <w:rFonts w:ascii="inherit" w:hAnsi="inherit"/>
                <w:sz w:val="18"/>
                <w:szCs w:val="18"/>
              </w:rPr>
              <w:t>4</w:t>
            </w:r>
          </w:p>
          <w:p w:rsidR="00454399" w:rsidRDefault="00454399" w:rsidP="00454399">
            <w:pPr>
              <w:rPr>
                <w:rFonts w:ascii="inherit" w:hAnsi="inherit"/>
                <w:sz w:val="18"/>
                <w:szCs w:val="18"/>
              </w:rPr>
            </w:pPr>
            <w:r>
              <w:rPr>
                <w:rFonts w:ascii="inherit" w:hAnsi="inherit"/>
                <w:sz w:val="18"/>
                <w:szCs w:val="18"/>
              </w:rPr>
              <w:t>5</w:t>
            </w:r>
          </w:p>
          <w:p w:rsidR="00454399" w:rsidRDefault="00454399" w:rsidP="00454399">
            <w:pPr>
              <w:rPr>
                <w:rFonts w:ascii="inherit" w:hAnsi="inherit"/>
                <w:sz w:val="18"/>
                <w:szCs w:val="18"/>
              </w:rPr>
            </w:pPr>
            <w:r>
              <w:rPr>
                <w:rFonts w:ascii="inherit" w:hAnsi="inherit"/>
                <w:sz w:val="18"/>
                <w:szCs w:val="18"/>
              </w:rPr>
              <w:t>6</w:t>
            </w:r>
          </w:p>
          <w:p w:rsidR="00454399" w:rsidRDefault="00454399" w:rsidP="00454399">
            <w:pPr>
              <w:rPr>
                <w:rFonts w:ascii="inherit" w:hAnsi="inherit"/>
                <w:sz w:val="18"/>
                <w:szCs w:val="18"/>
              </w:rPr>
            </w:pPr>
            <w:r>
              <w:rPr>
                <w:rFonts w:ascii="inherit" w:hAnsi="inherit"/>
                <w:sz w:val="18"/>
                <w:szCs w:val="18"/>
              </w:rPr>
              <w:t>7</w:t>
            </w:r>
          </w:p>
          <w:p w:rsidR="00454399" w:rsidRDefault="00454399" w:rsidP="00454399">
            <w:pPr>
              <w:rPr>
                <w:rFonts w:ascii="inherit" w:hAnsi="inherit"/>
                <w:sz w:val="18"/>
                <w:szCs w:val="18"/>
              </w:rPr>
            </w:pPr>
            <w:r>
              <w:rPr>
                <w:rFonts w:ascii="inherit" w:hAnsi="inherit"/>
                <w:sz w:val="18"/>
                <w:szCs w:val="18"/>
              </w:rPr>
              <w:t>8</w:t>
            </w:r>
          </w:p>
          <w:p w:rsidR="00454399" w:rsidRDefault="00454399" w:rsidP="00454399">
            <w:pPr>
              <w:rPr>
                <w:rFonts w:ascii="inherit" w:hAnsi="inherit"/>
                <w:sz w:val="18"/>
                <w:szCs w:val="18"/>
              </w:rPr>
            </w:pPr>
            <w:r>
              <w:rPr>
                <w:rFonts w:ascii="inherit" w:hAnsi="inherit"/>
                <w:sz w:val="18"/>
                <w:szCs w:val="18"/>
              </w:rPr>
              <w:t>9</w:t>
            </w:r>
          </w:p>
          <w:p w:rsidR="00454399" w:rsidRDefault="00454399" w:rsidP="00454399">
            <w:pPr>
              <w:rPr>
                <w:rFonts w:ascii="inherit" w:hAnsi="inherit"/>
                <w:sz w:val="18"/>
                <w:szCs w:val="18"/>
              </w:rPr>
            </w:pPr>
            <w:r>
              <w:rPr>
                <w:rFonts w:ascii="inherit" w:hAnsi="inherit"/>
                <w:sz w:val="18"/>
                <w:szCs w:val="18"/>
              </w:rPr>
              <w:t>10</w:t>
            </w:r>
          </w:p>
          <w:p w:rsidR="00454399" w:rsidRDefault="00454399" w:rsidP="00454399">
            <w:pPr>
              <w:rPr>
                <w:rFonts w:ascii="inherit" w:hAnsi="inherit"/>
                <w:sz w:val="18"/>
                <w:szCs w:val="18"/>
              </w:rPr>
            </w:pPr>
            <w:r>
              <w:rPr>
                <w:rFonts w:ascii="inherit" w:hAnsi="inherit"/>
                <w:sz w:val="18"/>
                <w:szCs w:val="18"/>
              </w:rPr>
              <w:t>11</w:t>
            </w:r>
          </w:p>
          <w:p w:rsidR="00454399" w:rsidRDefault="00454399" w:rsidP="00454399">
            <w:pPr>
              <w:rPr>
                <w:rFonts w:ascii="inherit" w:hAnsi="inherit"/>
                <w:sz w:val="18"/>
                <w:szCs w:val="18"/>
              </w:rPr>
            </w:pPr>
            <w:r>
              <w:rPr>
                <w:rFonts w:ascii="inherit" w:hAnsi="inherit"/>
                <w:sz w:val="18"/>
                <w:szCs w:val="18"/>
              </w:rPr>
              <w:t>12</w:t>
            </w:r>
          </w:p>
          <w:p w:rsidR="00454399" w:rsidRDefault="00454399" w:rsidP="00454399">
            <w:pPr>
              <w:rPr>
                <w:rFonts w:ascii="inherit" w:hAnsi="inherit"/>
                <w:sz w:val="18"/>
                <w:szCs w:val="18"/>
              </w:rPr>
            </w:pPr>
            <w:r>
              <w:rPr>
                <w:rFonts w:ascii="inherit" w:hAnsi="inherit"/>
                <w:sz w:val="18"/>
                <w:szCs w:val="18"/>
              </w:rPr>
              <w:t>13</w:t>
            </w:r>
          </w:p>
          <w:p w:rsidR="00454399" w:rsidRDefault="00454399" w:rsidP="00454399">
            <w:pPr>
              <w:rPr>
                <w:rFonts w:ascii="inherit" w:hAnsi="inherit"/>
                <w:sz w:val="18"/>
                <w:szCs w:val="18"/>
              </w:rPr>
            </w:pPr>
            <w:r>
              <w:rPr>
                <w:rFonts w:ascii="inherit" w:hAnsi="inherit"/>
                <w:sz w:val="18"/>
                <w:szCs w:val="18"/>
              </w:rPr>
              <w:lastRenderedPageBreak/>
              <w:t>14</w:t>
            </w:r>
          </w:p>
          <w:p w:rsidR="00454399" w:rsidRDefault="00454399" w:rsidP="00454399">
            <w:pPr>
              <w:rPr>
                <w:rFonts w:ascii="inherit" w:hAnsi="inherit"/>
                <w:sz w:val="18"/>
                <w:szCs w:val="18"/>
              </w:rPr>
            </w:pPr>
            <w:r>
              <w:rPr>
                <w:rFonts w:ascii="inherit" w:hAnsi="inherit"/>
                <w:sz w:val="18"/>
                <w:szCs w:val="18"/>
              </w:rPr>
              <w:t>15</w:t>
            </w:r>
          </w:p>
          <w:p w:rsidR="00454399" w:rsidRDefault="00454399" w:rsidP="00454399">
            <w:pPr>
              <w:rPr>
                <w:rFonts w:ascii="inherit" w:hAnsi="inherit"/>
                <w:sz w:val="18"/>
                <w:szCs w:val="18"/>
              </w:rPr>
            </w:pPr>
            <w:r>
              <w:rPr>
                <w:rFonts w:ascii="inherit" w:hAnsi="inherit"/>
                <w:sz w:val="18"/>
                <w:szCs w:val="18"/>
              </w:rPr>
              <w:t>16</w:t>
            </w:r>
          </w:p>
          <w:p w:rsidR="00454399" w:rsidRDefault="00454399" w:rsidP="00454399">
            <w:pPr>
              <w:rPr>
                <w:rFonts w:ascii="inherit" w:eastAsia="宋体" w:hAnsi="inherit" w:cs="宋体"/>
                <w:sz w:val="18"/>
                <w:szCs w:val="18"/>
              </w:rPr>
            </w:pPr>
            <w:r>
              <w:rPr>
                <w:rFonts w:ascii="inherit" w:hAnsi="inherit"/>
                <w:sz w:val="18"/>
                <w:szCs w:val="18"/>
              </w:rPr>
              <w:t>17</w:t>
            </w:r>
          </w:p>
        </w:tc>
        <w:tc>
          <w:tcPr>
            <w:tcW w:w="8832" w:type="dxa"/>
            <w:tcBorders>
              <w:top w:val="nil"/>
              <w:left w:val="nil"/>
              <w:bottom w:val="nil"/>
              <w:right w:val="nil"/>
            </w:tcBorders>
            <w:vAlign w:val="center"/>
            <w:hideMark/>
          </w:tcPr>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procedure</w:t>
            </w:r>
          </w:p>
          <w:p w:rsidR="00454399" w:rsidRDefault="00454399" w:rsidP="00454399">
            <w:pPr>
              <w:jc w:val="left"/>
              <w:rPr>
                <w:rFonts w:ascii="inherit" w:hAnsi="inherit"/>
                <w:sz w:val="18"/>
                <w:szCs w:val="18"/>
              </w:rPr>
            </w:pPr>
            <w:r>
              <w:rPr>
                <w:rStyle w:val="crayon-e"/>
                <w:rFonts w:ascii="inherit" w:hAnsi="inherit"/>
                <w:sz w:val="18"/>
                <w:szCs w:val="18"/>
                <w:bdr w:val="none" w:sz="0" w:space="0" w:color="auto" w:frame="1"/>
              </w:rPr>
              <w:t>findbestplan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if</w:t>
            </w:r>
          </w:p>
          <w:p w:rsidR="00454399" w:rsidRDefault="00454399" w:rsidP="00454399">
            <w:pPr>
              <w:rPr>
                <w:rStyle w:val="crayon-e"/>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cost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infinite</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return</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lastRenderedPageBreak/>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c"/>
                <w:rFonts w:ascii="inherit" w:hAnsi="inherit"/>
                <w:sz w:val="18"/>
                <w:szCs w:val="18"/>
                <w:bdr w:val="none" w:sz="0" w:space="0" w:color="auto" w:frame="1"/>
              </w:rPr>
            </w:pPr>
            <w:r>
              <w:rPr>
                <w:rStyle w:val="crayon-c"/>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c"/>
                <w:rFonts w:ascii="inherit" w:hAnsi="inherit"/>
                <w:sz w:val="18"/>
                <w:szCs w:val="18"/>
                <w:bdr w:val="none" w:sz="0" w:space="0" w:color="auto" w:frame="1"/>
              </w:rPr>
              <w:t xml:space="preserve"> else bestplan[S] has not been computed earlier, compute it now</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sy"/>
                <w:rFonts w:ascii="inherit" w:hAnsi="inherit"/>
                <w:sz w:val="18"/>
                <w:szCs w:val="18"/>
                <w:bdr w:val="none" w:sz="0" w:space="0" w:color="auto" w:frame="1"/>
              </w:rPr>
              <w:t>(</w:t>
            </w:r>
            <w:r>
              <w:rPr>
                <w:rStyle w:val="crayon-i"/>
                <w:rFonts w:ascii="inherit" w:hAnsi="inherit"/>
                <w:sz w:val="18"/>
                <w:szCs w:val="18"/>
                <w:bdr w:val="none" w:sz="0" w:space="0" w:color="auto" w:frame="1"/>
              </w:rPr>
              <w:t>S</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contains</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only</w:t>
            </w:r>
          </w:p>
          <w:p w:rsidR="00454399" w:rsidRDefault="00454399" w:rsidP="00454399">
            <w:pPr>
              <w:rPr>
                <w:rStyle w:val="crayon-h"/>
                <w:rFonts w:ascii="inherit" w:hAnsi="inherit"/>
                <w:sz w:val="18"/>
                <w:szCs w:val="18"/>
                <w:bdr w:val="none" w:sz="0" w:space="0" w:color="auto" w:frame="1"/>
              </w:rPr>
            </w:pPr>
            <w:r>
              <w:rPr>
                <w:rStyle w:val="crayon-cn"/>
                <w:rFonts w:ascii="inherit" w:hAnsi="inherit"/>
                <w:sz w:val="18"/>
                <w:szCs w:val="18"/>
                <w:bdr w:val="none" w:sz="0" w:space="0" w:color="auto" w:frame="1"/>
              </w:rPr>
              <w:t>1</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relation</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set</w:t>
            </w:r>
          </w:p>
          <w:p w:rsidR="00454399" w:rsidRDefault="00454399" w:rsidP="00454399">
            <w:pPr>
              <w:rPr>
                <w:rStyle w:val="crayon-e"/>
                <w:rFonts w:ascii="inherit" w:hAnsi="inherit"/>
                <w:sz w:val="18"/>
                <w:szCs w:val="18"/>
                <w:bdr w:val="none" w:sz="0" w:space="0" w:color="auto" w:frame="1"/>
              </w:rPr>
            </w:pP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plan</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and</w:t>
            </w:r>
          </w:p>
          <w:p w:rsidR="00454399" w:rsidRDefault="00454399" w:rsidP="00454399">
            <w:pPr>
              <w:rPr>
                <w:rStyle w:val="crayon-e"/>
                <w:rFonts w:ascii="inherit" w:hAnsi="inherit"/>
                <w:sz w:val="18"/>
                <w:szCs w:val="18"/>
                <w:bdr w:val="none" w:sz="0" w:space="0" w:color="auto" w:frame="1"/>
              </w:rPr>
            </w:pP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cost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based</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on</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the</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best</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way</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        </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of</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accessing</w:t>
            </w:r>
          </w:p>
          <w:p w:rsidR="00454399" w:rsidRDefault="00454399" w:rsidP="00454399">
            <w:pPr>
              <w:rPr>
                <w:rStyle w:val="crayon-c"/>
                <w:rFonts w:ascii="inherit" w:hAnsi="inherit"/>
                <w:sz w:val="18"/>
                <w:szCs w:val="18"/>
                <w:bdr w:val="none" w:sz="0" w:space="0" w:color="auto" w:frame="1"/>
              </w:rPr>
            </w:pPr>
            <w:r>
              <w:rPr>
                <w:rStyle w:val="crayon-v"/>
                <w:rFonts w:ascii="inherit" w:hAnsi="inherit"/>
                <w:sz w:val="18"/>
                <w:szCs w:val="18"/>
                <w:bdr w:val="none" w:sz="0" w:space="0" w:color="auto" w:frame="1"/>
              </w:rPr>
              <w:t>S</w:t>
            </w:r>
            <w:r>
              <w:rPr>
                <w:rStyle w:val="crayon-h"/>
                <w:rFonts w:ascii="inherit" w:hAnsi="inherit"/>
                <w:sz w:val="18"/>
                <w:szCs w:val="18"/>
                <w:bdr w:val="none" w:sz="0" w:space="0" w:color="auto" w:frame="1"/>
              </w:rPr>
              <w:t>  </w:t>
            </w:r>
            <w:r>
              <w:rPr>
                <w:rStyle w:val="crayon-c"/>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c"/>
                <w:rFonts w:ascii="inherit" w:hAnsi="inherit"/>
                <w:sz w:val="18"/>
                <w:szCs w:val="18"/>
                <w:bdr w:val="none" w:sz="0" w:space="0" w:color="auto" w:frame="1"/>
              </w:rPr>
              <w:t xml:space="preserve"> Using selections on S and indices on S */</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else</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for</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each</w:t>
            </w:r>
          </w:p>
          <w:p w:rsidR="00454399" w:rsidRDefault="00454399" w:rsidP="00454399">
            <w:pPr>
              <w:rPr>
                <w:rStyle w:val="crayon-e"/>
                <w:rFonts w:ascii="inherit" w:hAnsi="inherit"/>
                <w:sz w:val="18"/>
                <w:szCs w:val="18"/>
                <w:bdr w:val="none" w:sz="0" w:space="0" w:color="auto" w:frame="1"/>
              </w:rPr>
            </w:pPr>
            <w:r>
              <w:rPr>
                <w:rStyle w:val="crayon-v"/>
                <w:rFonts w:ascii="inherit" w:hAnsi="inherit"/>
                <w:sz w:val="18"/>
                <w:szCs w:val="18"/>
                <w:bdr w:val="none" w:sz="0" w:space="0" w:color="auto" w:frame="1"/>
              </w:rPr>
              <w:t>non</w:t>
            </w:r>
            <w:r>
              <w:rPr>
                <w:rStyle w:val="crayon-o"/>
                <w:rFonts w:ascii="inherit" w:hAnsi="inherit"/>
                <w:sz w:val="18"/>
                <w:szCs w:val="18"/>
                <w:bdr w:val="none" w:sz="0" w:space="0" w:color="auto" w:frame="1"/>
              </w:rPr>
              <w:t>-</w:t>
            </w:r>
            <w:r>
              <w:rPr>
                <w:rStyle w:val="crayon-e"/>
                <w:rFonts w:ascii="inherit" w:hAnsi="inherit"/>
                <w:sz w:val="18"/>
                <w:szCs w:val="18"/>
                <w:bdr w:val="none" w:sz="0" w:space="0" w:color="auto" w:frame="1"/>
              </w:rPr>
              <w:t>empty</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subset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S1</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of</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S</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such</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lastRenderedPageBreak/>
              <w:t>that</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S1</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i"/>
                <w:rFonts w:ascii="inherit" w:hAnsi="inherit"/>
                <w:sz w:val="18"/>
                <w:szCs w:val="18"/>
                <w:bdr w:val="none" w:sz="0" w:space="0" w:color="auto" w:frame="1"/>
              </w:rPr>
              <w:t>S</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P1</w:t>
            </w: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findbestplan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S1</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P2</w:t>
            </w:r>
            <w:r>
              <w:rPr>
                <w:rStyle w:val="crayon-o"/>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findbestplan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S1</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A</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best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algorithm</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for</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joining</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results</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of</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P1</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and</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P2</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P1</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P2</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of</w:t>
            </w:r>
          </w:p>
          <w:p w:rsidR="00454399" w:rsidRDefault="00454399" w:rsidP="00454399">
            <w:pPr>
              <w:rPr>
                <w:rFonts w:ascii="inherit" w:hAnsi="inherit"/>
                <w:sz w:val="18"/>
                <w:szCs w:val="18"/>
              </w:rPr>
            </w:pPr>
            <w:r>
              <w:rPr>
                <w:rStyle w:val="crayon-i"/>
                <w:rFonts w:ascii="inherit" w:hAnsi="inherit"/>
                <w:sz w:val="18"/>
                <w:szCs w:val="18"/>
                <w:bdr w:val="none" w:sz="0" w:space="0" w:color="auto" w:frame="1"/>
              </w:rPr>
              <w:t>A</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lastRenderedPageBreak/>
              <w:t>  </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if</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&lt;</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e"/>
                <w:rFonts w:ascii="inherit" w:hAnsi="inherit"/>
                <w:sz w:val="18"/>
                <w:szCs w:val="18"/>
                <w:bdr w:val="none" w:sz="0" w:space="0" w:color="auto" w:frame="1"/>
              </w:rPr>
              <w:t>cost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      </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cost</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Fonts w:ascii="inherit" w:hAnsi="inherit"/>
                <w:sz w:val="18"/>
                <w:szCs w:val="18"/>
              </w:rPr>
            </w:pPr>
            <w:r>
              <w:rPr>
                <w:rStyle w:val="crayon-e"/>
                <w:rFonts w:ascii="inherit" w:hAnsi="inherit"/>
                <w:sz w:val="18"/>
                <w:szCs w:val="18"/>
                <w:bdr w:val="none" w:sz="0" w:space="0" w:color="auto" w:frame="1"/>
              </w:rPr>
              <w:t>cost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e"/>
                <w:rFonts w:ascii="inherit" w:hAnsi="inherit"/>
                <w:sz w:val="18"/>
                <w:szCs w:val="18"/>
                <w:bdr w:val="none" w:sz="0" w:space="0" w:color="auto" w:frame="1"/>
              </w:rPr>
              <w:t>      </w:t>
            </w: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plan</w:t>
            </w:r>
          </w:p>
          <w:p w:rsidR="00454399" w:rsidRDefault="00454399" w:rsidP="00454399">
            <w:pPr>
              <w:rPr>
                <w:rStyle w:val="crayon-h"/>
                <w:rFonts w:ascii="inherit" w:hAnsi="inherit"/>
                <w:sz w:val="18"/>
                <w:szCs w:val="18"/>
                <w:bdr w:val="none" w:sz="0" w:space="0" w:color="auto" w:frame="1"/>
              </w:rPr>
            </w:pPr>
            <w:r>
              <w:rPr>
                <w:rStyle w:val="crayon-o"/>
                <w:rFonts w:ascii="inherit" w:hAnsi="inherit"/>
                <w:sz w:val="18"/>
                <w:szCs w:val="18"/>
                <w:bdr w:val="none" w:sz="0" w:space="0" w:color="auto" w:frame="1"/>
              </w:rPr>
              <w:t>=</w:t>
            </w:r>
          </w:p>
          <w:p w:rsidR="00454399" w:rsidRDefault="00454399" w:rsidP="00454399">
            <w:pPr>
              <w:rPr>
                <w:rStyle w:val="crayon-e"/>
                <w:rFonts w:ascii="inherit" w:hAnsi="inherit"/>
                <w:sz w:val="18"/>
                <w:szCs w:val="18"/>
                <w:bdr w:val="none" w:sz="0" w:space="0" w:color="auto" w:frame="1"/>
              </w:rPr>
            </w:pPr>
            <w:r>
              <w:rPr>
                <w:rFonts w:ascii="inherit" w:hAnsi="inherit"/>
                <w:sz w:val="18"/>
                <w:szCs w:val="18"/>
              </w:rPr>
              <w:t>『</w:t>
            </w:r>
            <w:r>
              <w:rPr>
                <w:rStyle w:val="crayon-e"/>
                <w:rFonts w:ascii="inherit" w:hAnsi="inherit"/>
                <w:sz w:val="18"/>
                <w:szCs w:val="18"/>
                <w:bdr w:val="none" w:sz="0" w:space="0" w:color="auto" w:frame="1"/>
              </w:rPr>
              <w:t>execute</w:t>
            </w:r>
          </w:p>
          <w:p w:rsidR="00454399" w:rsidRDefault="00454399" w:rsidP="00454399">
            <w:pPr>
              <w:rPr>
                <w:rStyle w:val="crayon-h"/>
                <w:rFonts w:ascii="inherit" w:hAnsi="inherit"/>
                <w:sz w:val="18"/>
                <w:szCs w:val="18"/>
                <w:bdr w:val="none" w:sz="0" w:space="0" w:color="auto" w:frame="1"/>
              </w:rPr>
            </w:pPr>
            <w:r>
              <w:rPr>
                <w:rStyle w:val="crayon-v"/>
                <w:rFonts w:ascii="inherit" w:hAnsi="inherit"/>
                <w:sz w:val="18"/>
                <w:szCs w:val="18"/>
                <w:bdr w:val="none" w:sz="0" w:space="0" w:color="auto" w:frame="1"/>
              </w:rPr>
              <w:t>P1</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plan</w:t>
            </w:r>
            <w:r>
              <w:rPr>
                <w:rStyle w:val="crayon-sy"/>
                <w:rFonts w:ascii="inherit" w:hAnsi="inherit"/>
                <w:sz w:val="18"/>
                <w:szCs w:val="18"/>
                <w:bdr w:val="none" w:sz="0" w:space="0" w:color="auto" w:frame="1"/>
              </w:rPr>
              <w:t>;</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execute</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P2</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plan</w:t>
            </w:r>
            <w:r>
              <w:rPr>
                <w:rStyle w:val="crayon-sy"/>
                <w:rFonts w:ascii="inherit" w:hAnsi="inherit"/>
                <w:sz w:val="18"/>
                <w:szCs w:val="18"/>
                <w:bdr w:val="none" w:sz="0" w:space="0" w:color="auto" w:frame="1"/>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h"/>
                <w:rFonts w:ascii="inherit" w:hAnsi="inherit"/>
                <w:sz w:val="18"/>
                <w:szCs w:val="18"/>
                <w:bdr w:val="none" w:sz="0" w:space="0" w:color="auto" w:frame="1"/>
              </w:rPr>
              <w:t>                </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join</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results</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of</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P1</w:t>
            </w: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and</w:t>
            </w:r>
          </w:p>
          <w:p w:rsidR="00454399" w:rsidRDefault="00454399" w:rsidP="00454399">
            <w:pPr>
              <w:rPr>
                <w:rStyle w:val="crayon-e"/>
                <w:rFonts w:ascii="inherit" w:hAnsi="inherit"/>
                <w:sz w:val="18"/>
                <w:szCs w:val="18"/>
                <w:bdr w:val="none" w:sz="0" w:space="0" w:color="auto" w:frame="1"/>
              </w:rPr>
            </w:pPr>
            <w:r>
              <w:rPr>
                <w:rStyle w:val="crayon-e"/>
                <w:rFonts w:ascii="inherit" w:hAnsi="inherit"/>
                <w:sz w:val="18"/>
                <w:szCs w:val="18"/>
                <w:bdr w:val="none" w:sz="0" w:space="0" w:color="auto" w:frame="1"/>
              </w:rPr>
              <w:t>P2</w:t>
            </w:r>
          </w:p>
          <w:p w:rsidR="00454399" w:rsidRDefault="00454399" w:rsidP="00454399">
            <w:pPr>
              <w:rPr>
                <w:rStyle w:val="crayon-h"/>
                <w:rFonts w:ascii="inherit" w:hAnsi="inherit"/>
                <w:sz w:val="18"/>
                <w:szCs w:val="18"/>
                <w:bdr w:val="none" w:sz="0" w:space="0" w:color="auto" w:frame="1"/>
              </w:rPr>
            </w:pPr>
            <w:r>
              <w:rPr>
                <w:rStyle w:val="crayon-i"/>
                <w:rFonts w:ascii="inherit" w:hAnsi="inherit"/>
                <w:sz w:val="18"/>
                <w:szCs w:val="18"/>
                <w:bdr w:val="none" w:sz="0" w:space="0" w:color="auto" w:frame="1"/>
              </w:rPr>
              <w:t>using</w:t>
            </w:r>
          </w:p>
          <w:p w:rsidR="00454399" w:rsidRDefault="00454399" w:rsidP="00454399">
            <w:pPr>
              <w:rPr>
                <w:rFonts w:ascii="inherit" w:hAnsi="inherit"/>
                <w:sz w:val="18"/>
                <w:szCs w:val="18"/>
              </w:rPr>
            </w:pPr>
            <w:r>
              <w:rPr>
                <w:rStyle w:val="crayon-i"/>
                <w:rFonts w:ascii="inherit" w:hAnsi="inherit"/>
                <w:sz w:val="18"/>
                <w:szCs w:val="18"/>
                <w:bdr w:val="none" w:sz="0" w:space="0" w:color="auto" w:frame="1"/>
              </w:rPr>
              <w:t>A</w:t>
            </w:r>
            <w:r>
              <w:rPr>
                <w:rFonts w:ascii="inherit" w:hAnsi="inherit"/>
                <w:sz w:val="18"/>
                <w:szCs w:val="18"/>
              </w:rPr>
              <w:t>』</w:t>
            </w:r>
          </w:p>
          <w:p w:rsidR="00454399" w:rsidRDefault="00454399">
            <w:pPr>
              <w:rPr>
                <w:sz w:val="18"/>
                <w:szCs w:val="18"/>
              </w:rPr>
            </w:pPr>
          </w:p>
          <w:p w:rsidR="00454399" w:rsidRDefault="00454399" w:rsidP="00454399">
            <w:pPr>
              <w:rPr>
                <w:rFonts w:ascii="inherit" w:hAnsi="inherit"/>
                <w:sz w:val="18"/>
                <w:szCs w:val="18"/>
              </w:rPr>
            </w:pPr>
          </w:p>
          <w:p w:rsidR="00454399" w:rsidRDefault="00454399" w:rsidP="00454399">
            <w:pPr>
              <w:rPr>
                <w:rStyle w:val="crayon-h"/>
                <w:rFonts w:ascii="inherit" w:hAnsi="inherit"/>
                <w:sz w:val="18"/>
                <w:szCs w:val="18"/>
                <w:bdr w:val="none" w:sz="0" w:space="0" w:color="auto" w:frame="1"/>
              </w:rPr>
            </w:pPr>
            <w:r>
              <w:rPr>
                <w:rStyle w:val="crayon-st"/>
                <w:rFonts w:ascii="inherit" w:hAnsi="inherit"/>
                <w:sz w:val="18"/>
                <w:szCs w:val="18"/>
                <w:bdr w:val="none" w:sz="0" w:space="0" w:color="auto" w:frame="1"/>
              </w:rPr>
              <w:t>return</w:t>
            </w:r>
          </w:p>
          <w:p w:rsidR="00454399" w:rsidRDefault="00454399" w:rsidP="00454399">
            <w:pPr>
              <w:rPr>
                <w:rFonts w:ascii="inherit" w:hAnsi="inherit"/>
                <w:sz w:val="18"/>
                <w:szCs w:val="18"/>
              </w:rPr>
            </w:pPr>
            <w:r>
              <w:rPr>
                <w:rStyle w:val="crayon-v"/>
                <w:rFonts w:ascii="inherit" w:hAnsi="inherit"/>
                <w:sz w:val="18"/>
                <w:szCs w:val="18"/>
                <w:bdr w:val="none" w:sz="0" w:space="0" w:color="auto" w:frame="1"/>
              </w:rPr>
              <w:t>bestplan</w:t>
            </w:r>
            <w:r>
              <w:rPr>
                <w:rStyle w:val="crayon-sy"/>
                <w:rFonts w:ascii="inherit" w:hAnsi="inherit"/>
                <w:sz w:val="18"/>
                <w:szCs w:val="18"/>
                <w:bdr w:val="none" w:sz="0" w:space="0" w:color="auto" w:frame="1"/>
              </w:rPr>
              <w:t>[</w:t>
            </w:r>
            <w:r>
              <w:rPr>
                <w:rStyle w:val="crayon-v"/>
                <w:rFonts w:ascii="inherit" w:hAnsi="inherit"/>
                <w:sz w:val="18"/>
                <w:szCs w:val="18"/>
                <w:bdr w:val="none" w:sz="0" w:space="0" w:color="auto" w:frame="1"/>
              </w:rPr>
              <w:t>S</w:t>
            </w:r>
            <w:r>
              <w:rPr>
                <w:rStyle w:val="crayon-sy"/>
                <w:rFonts w:ascii="inherit" w:hAnsi="inherit"/>
                <w:sz w:val="18"/>
                <w:szCs w:val="18"/>
                <w:bdr w:val="none" w:sz="0" w:space="0" w:color="auto" w:frame="1"/>
              </w:rPr>
              <w:t>]</w:t>
            </w:r>
          </w:p>
          <w:p w:rsidR="00454399" w:rsidRDefault="00454399">
            <w:pPr>
              <w:rPr>
                <w:rFonts w:ascii="宋体" w:eastAsia="宋体" w:hAnsi="宋体" w:cs="宋体"/>
                <w:sz w:val="18"/>
                <w:szCs w:val="18"/>
              </w:rPr>
            </w:pPr>
          </w:p>
        </w:tc>
      </w:tr>
    </w:tbl>
    <w:p w:rsidR="00454399" w:rsidRDefault="00454399" w:rsidP="00454399">
      <w:pPr>
        <w:pStyle w:val="a6"/>
        <w:shd w:val="clear" w:color="auto" w:fill="FFFFFF"/>
        <w:spacing w:before="0" w:beforeAutospacing="0" w:after="0" w:afterAutospacing="0" w:line="288"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针对大规模查询，你也可以用动态编程方法，但是要附加额外的规则（或者称为</w:t>
      </w:r>
      <w:r>
        <w:rPr>
          <w:rFonts w:ascii="微软雅黑" w:eastAsia="微软雅黑" w:hAnsi="微软雅黑" w:hint="eastAsia"/>
          <w:color w:val="2E2E2E"/>
          <w:sz w:val="23"/>
          <w:szCs w:val="23"/>
          <w:bdr w:val="none" w:sz="0" w:space="0" w:color="auto" w:frame="1"/>
        </w:rPr>
        <w:t>启发式算法</w:t>
      </w:r>
      <w:r>
        <w:rPr>
          <w:rFonts w:ascii="微软雅黑" w:eastAsia="微软雅黑" w:hAnsi="微软雅黑" w:hint="eastAsia"/>
          <w:color w:val="2E2E2E"/>
          <w:sz w:val="23"/>
          <w:szCs w:val="23"/>
        </w:rPr>
        <w:t>）来减少可能性。</w:t>
      </w:r>
    </w:p>
    <w:p w:rsidR="00454399" w:rsidRDefault="00454399" w:rsidP="00454399">
      <w:pPr>
        <w:widowControl/>
        <w:numPr>
          <w:ilvl w:val="0"/>
          <w:numId w:val="6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如果我们仅分析一个特定类型的计划（例如左深树 left-deep tree，</w:t>
      </w:r>
      <w:hyperlink r:id="rId64" w:tgtFrame="_blank" w:history="1">
        <w:r>
          <w:rPr>
            <w:rStyle w:val="a5"/>
            <w:rFonts w:ascii="微软雅黑" w:eastAsia="微软雅黑" w:hAnsi="微软雅黑" w:hint="eastAsia"/>
            <w:color w:val="0099CC"/>
            <w:sz w:val="23"/>
            <w:szCs w:val="23"/>
            <w:bdr w:val="none" w:sz="0" w:space="0" w:color="auto" w:frame="1"/>
          </w:rPr>
          <w:t>参考</w:t>
        </w:r>
      </w:hyperlink>
      <w:r>
        <w:rPr>
          <w:rFonts w:ascii="微软雅黑" w:eastAsia="微软雅黑" w:hAnsi="微软雅黑" w:hint="eastAsia"/>
          <w:color w:val="2E2E2E"/>
          <w:sz w:val="23"/>
          <w:szCs w:val="23"/>
        </w:rPr>
        <w:t>)，我们得到 n*2^n 而不是 3^n。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5" type="#_x0000_t75" alt="" style="width:24pt;height:24pt"/>
        </w:pict>
      </w:r>
    </w:p>
    <w:p w:rsidR="00454399" w:rsidRDefault="00454399" w:rsidP="00454399">
      <w:pPr>
        <w:widowControl/>
        <w:numPr>
          <w:ilvl w:val="0"/>
          <w:numId w:val="6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如果我们加上逻辑规则来避免一些模式的计划（像『如果一个表有针对指定谓词的索引，就不要对表尝试合并联接，要对索引』），就会在不给最佳方案造成过多伤害的前提下，减少可能性的数量。</w:t>
      </w:r>
      <w:r>
        <w:rPr>
          <w:rFonts w:ascii="微软雅黑" w:eastAsia="微软雅黑" w:hAnsi="微软雅黑" w:hint="eastAsia"/>
          <w:color w:val="2E2E2E"/>
          <w:sz w:val="23"/>
          <w:szCs w:val="23"/>
          <w:bdr w:val="none" w:sz="0" w:space="0" w:color="auto" w:frame="1"/>
        </w:rPr>
        <w:t>【译者注：原文应该是有两处笔误： as=has, to=too】</w:t>
      </w:r>
    </w:p>
    <w:p w:rsidR="00454399" w:rsidRDefault="00454399" w:rsidP="00454399">
      <w:pPr>
        <w:widowControl/>
        <w:numPr>
          <w:ilvl w:val="0"/>
          <w:numId w:val="6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如果我们在流程里增加规则（像『联接运算</w:t>
      </w:r>
      <w:r>
        <w:rPr>
          <w:rFonts w:ascii="微软雅黑" w:eastAsia="微软雅黑" w:hAnsi="微软雅黑" w:hint="eastAsia"/>
          <w:color w:val="2E2E2E"/>
          <w:sz w:val="23"/>
          <w:szCs w:val="23"/>
          <w:bdr w:val="none" w:sz="0" w:space="0" w:color="auto" w:frame="1"/>
        </w:rPr>
        <w:t>先于</w:t>
      </w:r>
      <w:r>
        <w:rPr>
          <w:rFonts w:ascii="微软雅黑" w:eastAsia="微软雅黑" w:hAnsi="微软雅黑" w:hint="eastAsia"/>
          <w:color w:val="2E2E2E"/>
          <w:sz w:val="23"/>
          <w:szCs w:val="23"/>
        </w:rPr>
        <w:t>其他所有的关系运算』），也能减少大量的可能性。</w:t>
      </w:r>
    </w:p>
    <w:p w:rsidR="00454399" w:rsidRDefault="00454399" w:rsidP="00454399">
      <w:pPr>
        <w:widowControl/>
        <w:numPr>
          <w:ilvl w:val="0"/>
          <w:numId w:val="6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贪婪算法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但是，优化器面对一个非常大的查询，或者为了尽快找到答案（然而查询速度就快不起来了），会应用另一种算法，叫贪婪算法。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原理是按照一个规则（或</w:t>
      </w:r>
      <w:r>
        <w:rPr>
          <w:rFonts w:ascii="微软雅黑" w:eastAsia="微软雅黑" w:hAnsi="微软雅黑" w:hint="eastAsia"/>
          <w:color w:val="2E2E2E"/>
          <w:sz w:val="23"/>
          <w:szCs w:val="23"/>
          <w:bdr w:val="none" w:sz="0" w:space="0" w:color="auto" w:frame="1"/>
        </w:rPr>
        <w:t>启发</w:t>
      </w:r>
      <w:r>
        <w:rPr>
          <w:rFonts w:ascii="微软雅黑" w:eastAsia="微软雅黑" w:hAnsi="微软雅黑" w:hint="eastAsia"/>
          <w:color w:val="2E2E2E"/>
          <w:sz w:val="23"/>
          <w:szCs w:val="23"/>
        </w:rPr>
        <w:t>）以渐进的方式制定查询计划。在这个规则下，贪婪算法逐步寻找最佳算法，先处理一条JOIN，接着每一步按照同样规则加一条新的JOIN。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我们来看个简单的例子。比如一个针对5张表（A,B,C,D,E）4次JOIN 的查询，为了简化我们把嵌套JOIN作为可能的联接方式，按照『使用最低成本的联接』规则。</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直接从 5 个表里选一个开始（比如 A）</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计算每一个与 A 的联接（A 作为内关系或外关系）</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发现 “A JOIN B” 成本最低</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计算每一个与 “A JOIN B” 的结果联接的成本（“A JOIN B” 作为内关系或外关系）</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发现 “(A JOIN B) JOIN C” 成本最低</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计算每一个与 “(A JOIN B) JOIN C” 的结果联接的成本 ……</w:t>
      </w:r>
    </w:p>
    <w:p w:rsidR="00454399" w:rsidRDefault="00454399" w:rsidP="00454399">
      <w:pPr>
        <w:widowControl/>
        <w:numPr>
          <w:ilvl w:val="0"/>
          <w:numId w:val="6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最后确定执行计划 “( ( (A JOIN B) JOIN C) JOIN D ) JOIN E )”</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因为我们是武断地从表 A 开始，我们可以把同样的算法用在 B，然后 C，然后 D, 然后 E。最后保留成本最低的执行计划。</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顺便说一句，这个算法有个名字，叫『最近邻居算法』。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抛开细节不谈，只需一个良好的模型和一个 N*log(N) 复杂度的排序，问题就轻松解决了。</w:t>
      </w:r>
      <w:r>
        <w:rPr>
          <w:rFonts w:ascii="微软雅黑" w:eastAsia="微软雅黑" w:hAnsi="微软雅黑" w:hint="eastAsia"/>
          <w:color w:val="2E2E2E"/>
          <w:sz w:val="23"/>
          <w:szCs w:val="23"/>
          <w:bdr w:val="none" w:sz="0" w:space="0" w:color="auto" w:frame="1"/>
        </w:rPr>
        <w:t>这个算法的复杂度是 O(N*log(N)) ，对比一下完全动态编程的 O(3^N)</w:t>
      </w:r>
      <w:r>
        <w:rPr>
          <w:rFonts w:ascii="微软雅黑" w:eastAsia="微软雅黑" w:hAnsi="微软雅黑" w:hint="eastAsia"/>
          <w:color w:val="2E2E2E"/>
          <w:sz w:val="23"/>
          <w:szCs w:val="23"/>
        </w:rPr>
        <w:t>。如果你有个20个联接的大型查询，这意味着 26 vs 3,486,784,401 ，天壤之别！</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这个算法的问题是，我们做的假设是：找到 2 个表的最佳联接方法，保留这个联接结果，再联接下一个表，就能得到最低的成本。但是：</w:t>
      </w:r>
    </w:p>
    <w:p w:rsidR="00454399" w:rsidRDefault="00454399" w:rsidP="00454399">
      <w:pPr>
        <w:widowControl/>
        <w:numPr>
          <w:ilvl w:val="0"/>
          <w:numId w:val="6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即使在 A, B, C 之间，A JOIN B 可得最低成本</w:t>
      </w:r>
    </w:p>
    <w:p w:rsidR="00454399" w:rsidRDefault="00454399" w:rsidP="00454399">
      <w:pPr>
        <w:widowControl/>
        <w:numPr>
          <w:ilvl w:val="0"/>
          <w:numId w:val="6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 JOIN C) JOIN B 也许比 (A JOIN B) JOIN C 更好。</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为了改善这一状况，你可以多次使用基于不同规则的贪婪算法，并保留最佳的执行计划。</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其他算法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 如果你已经受够了算法话题，就直接跳到下一部分。这部分对文章余下的内容不重要。]</w:t>
      </w:r>
      <w:r>
        <w:rPr>
          <w:rFonts w:ascii="微软雅黑" w:eastAsia="微软雅黑" w:hAnsi="微软雅黑" w:hint="eastAsia"/>
          <w:color w:val="2E2E2E"/>
          <w:sz w:val="23"/>
          <w:szCs w:val="23"/>
          <w:bdr w:val="none" w:sz="0" w:space="0" w:color="auto" w:frame="1"/>
        </w:rPr>
        <w:t>【译者注：我也很想把这段跳过去 -_- 】</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很多计算机科学研究者热衷于寻找最佳的执行计划，他们经常为特定问题或模式探寻更好的解决方案，比如：</w:t>
      </w:r>
    </w:p>
    <w:p w:rsidR="00454399" w:rsidRDefault="00454399" w:rsidP="00454399">
      <w:pPr>
        <w:widowControl/>
        <w:numPr>
          <w:ilvl w:val="0"/>
          <w:numId w:val="7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如果查询是星型联接（一种多联接查询），某些数据库使用一种特定的算法。</w:t>
      </w:r>
    </w:p>
    <w:p w:rsidR="00454399" w:rsidRDefault="00454399" w:rsidP="00454399">
      <w:pPr>
        <w:widowControl/>
        <w:numPr>
          <w:ilvl w:val="0"/>
          <w:numId w:val="7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如果查询是并行的，某些数据库使用一种特定的算法。 ……</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其他算法也在研究之中，就是为了替换在大型查询中的动态编程算法。贪婪算法属于一个叫做</w:t>
      </w:r>
      <w:r>
        <w:rPr>
          <w:rFonts w:ascii="微软雅黑" w:eastAsia="微软雅黑" w:hAnsi="微软雅黑" w:hint="eastAsia"/>
          <w:color w:val="2E2E2E"/>
          <w:sz w:val="23"/>
          <w:szCs w:val="23"/>
          <w:bdr w:val="none" w:sz="0" w:space="0" w:color="auto" w:frame="1"/>
        </w:rPr>
        <w:t>启发式算法</w:t>
      </w:r>
      <w:r>
        <w:rPr>
          <w:rFonts w:ascii="微软雅黑" w:eastAsia="微软雅黑" w:hAnsi="微软雅黑" w:hint="eastAsia"/>
          <w:color w:val="2E2E2E"/>
          <w:sz w:val="23"/>
          <w:szCs w:val="23"/>
        </w:rPr>
        <w:t>的大家族，它根据一条规则（或启发），保存上一步找到的方法，『附加』到当前步骤来进一步搜寻解决方法。有些算法根据特定规则，一步步的应用规则但不总是保留上一步找到的最佳方法。它们统称启发式算法。</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比如，</w:t>
      </w:r>
      <w:r>
        <w:rPr>
          <w:rFonts w:ascii="微软雅黑" w:eastAsia="微软雅黑" w:hAnsi="微软雅黑" w:hint="eastAsia"/>
          <w:color w:val="2E2E2E"/>
          <w:sz w:val="23"/>
          <w:szCs w:val="23"/>
          <w:bdr w:val="none" w:sz="0" w:space="0" w:color="auto" w:frame="1"/>
        </w:rPr>
        <w:t>基因算法</w:t>
      </w:r>
      <w:r>
        <w:rPr>
          <w:rFonts w:ascii="微软雅黑" w:eastAsia="微软雅黑" w:hAnsi="微软雅黑" w:hint="eastAsia"/>
          <w:color w:val="2E2E2E"/>
          <w:sz w:val="23"/>
          <w:szCs w:val="23"/>
        </w:rPr>
        <w:t>就是一种：</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一个方法代表一种可能的完整查询计划</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每一步保留了 P 个方法（即计划），而不是一个。</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0) P 个计划随机创建</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成本最低的计划才会保留</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这些最佳计划混合在一起产生 P 个新的计划</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一些新的计划被随机改写</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1，2，3步重复 T 次</w:t>
      </w:r>
    </w:p>
    <w:p w:rsidR="00454399" w:rsidRDefault="00454399" w:rsidP="00454399">
      <w:pPr>
        <w:widowControl/>
        <w:numPr>
          <w:ilvl w:val="0"/>
          <w:numId w:val="7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5) 然后在最后一次循环，从 P 个计划里得到最佳计划。</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循环次数越多，计划就越好。</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这是魔术？不，这是自然法则：适者生存！</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hyperlink r:id="rId65" w:tgtFrame="_blank" w:history="1">
        <w:r>
          <w:rPr>
            <w:rStyle w:val="a5"/>
            <w:rFonts w:ascii="微软雅黑" w:eastAsia="微软雅黑" w:hAnsi="微软雅黑" w:hint="eastAsia"/>
            <w:color w:val="0099CC"/>
            <w:sz w:val="23"/>
            <w:szCs w:val="23"/>
            <w:bdr w:val="none" w:sz="0" w:space="0" w:color="auto" w:frame="1"/>
          </w:rPr>
          <w:t>PostgreSQL</w:t>
        </w:r>
      </w:hyperlink>
      <w:r>
        <w:rPr>
          <w:rFonts w:ascii="微软雅黑" w:eastAsia="微软雅黑" w:hAnsi="微软雅黑" w:hint="eastAsia"/>
          <w:color w:val="2E2E2E"/>
          <w:sz w:val="23"/>
          <w:szCs w:val="23"/>
        </w:rPr>
        <w:t> 实现了基因算法，但我并没有发现它是不是默认使用这种算法的。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数据库中还使用了其它启发式算法，像『模拟退火算法（Simulated Annealing）』、『交互式改良算法（Iterative Improvement）』、『双阶段优化算法（Two-Phase Optimization）』…..不过，我不知道这些算法当前是否在企业级数据库应用了，还是仅仅用在研究型数据库。</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如果想进一步了解，这篇研究文章介绍两个更多可能的算法《</w:t>
      </w:r>
      <w:hyperlink r:id="rId66" w:tgtFrame="_blank" w:history="1">
        <w:r>
          <w:rPr>
            <w:rStyle w:val="a5"/>
            <w:rFonts w:ascii="微软雅黑" w:eastAsia="微软雅黑" w:hAnsi="微软雅黑" w:hint="eastAsia"/>
            <w:color w:val="0099CC"/>
            <w:sz w:val="23"/>
            <w:szCs w:val="23"/>
            <w:bdr w:val="none" w:sz="0" w:space="0" w:color="auto" w:frame="1"/>
          </w:rPr>
          <w:t>数据库查询优化中联接排序问题的算法综述</w:t>
        </w:r>
      </w:hyperlink>
      <w:r>
        <w:rPr>
          <w:rFonts w:ascii="微软雅黑" w:eastAsia="微软雅黑" w:hAnsi="微软雅黑" w:hint="eastAsia"/>
          <w:color w:val="2E2E2E"/>
          <w:sz w:val="23"/>
          <w:szCs w:val="23"/>
        </w:rPr>
        <w:t>》，你可以去阅读一下。</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真实的优化器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这段不重要，可以跳过 ]</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然而，所有上述罗里罗嗦的都非常理论化，我是个开发者而不是研究者，我喜欢</w:t>
      </w:r>
      <w:r>
        <w:rPr>
          <w:rFonts w:ascii="微软雅黑" w:eastAsia="微软雅黑" w:hAnsi="微软雅黑" w:hint="eastAsia"/>
          <w:color w:val="2E2E2E"/>
          <w:sz w:val="23"/>
          <w:szCs w:val="23"/>
          <w:bdr w:val="none" w:sz="0" w:space="0" w:color="auto" w:frame="1"/>
        </w:rPr>
        <w:t>具体的例子</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我们来看看 </w:t>
      </w:r>
      <w:hyperlink r:id="rId67" w:tgtFrame="_blank" w:history="1">
        <w:r>
          <w:rPr>
            <w:rStyle w:val="a5"/>
            <w:rFonts w:ascii="微软雅黑" w:eastAsia="微软雅黑" w:hAnsi="微软雅黑" w:hint="eastAsia"/>
            <w:color w:val="0099CC"/>
            <w:sz w:val="23"/>
            <w:szCs w:val="23"/>
            <w:bdr w:val="none" w:sz="0" w:space="0" w:color="auto" w:frame="1"/>
          </w:rPr>
          <w:t>SQLite 优化器</w:t>
        </w:r>
      </w:hyperlink>
      <w:r>
        <w:rPr>
          <w:rFonts w:ascii="微软雅黑" w:eastAsia="微软雅黑" w:hAnsi="微软雅黑" w:hint="eastAsia"/>
          <w:color w:val="2E2E2E"/>
          <w:sz w:val="23"/>
          <w:szCs w:val="23"/>
        </w:rPr>
        <w:t> 是怎么工作的。这是个轻量化数据库，它使用一种简单优化器，基于带有附加规则的贪婪算法，来限制可能性的数量。</w:t>
      </w:r>
    </w:p>
    <w:p w:rsidR="00454399" w:rsidRDefault="00454399" w:rsidP="00454399">
      <w:pPr>
        <w:widowControl/>
        <w:numPr>
          <w:ilvl w:val="0"/>
          <w:numId w:val="7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SQLite 在有 CROSS JOIN 操作符时从不给表重新排序</w:t>
      </w:r>
    </w:p>
    <w:p w:rsidR="00454399" w:rsidRDefault="00454399" w:rsidP="00454399">
      <w:pPr>
        <w:widowControl/>
        <w:numPr>
          <w:ilvl w:val="0"/>
          <w:numId w:val="7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使用嵌套联接</w:t>
      </w:r>
    </w:p>
    <w:p w:rsidR="00454399" w:rsidRDefault="00454399" w:rsidP="00454399">
      <w:pPr>
        <w:widowControl/>
        <w:numPr>
          <w:ilvl w:val="0"/>
          <w:numId w:val="7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外联接始终按顺序评估</w:t>
      </w:r>
    </w:p>
    <w:p w:rsidR="00454399" w:rsidRDefault="00454399" w:rsidP="00454399">
      <w:pPr>
        <w:widowControl/>
        <w:numPr>
          <w:ilvl w:val="0"/>
          <w:numId w:val="7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widowControl/>
        <w:numPr>
          <w:ilvl w:val="0"/>
          <w:numId w:val="7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3.8.0之前的版本</w:t>
      </w:r>
      <w:r>
        <w:rPr>
          <w:rFonts w:ascii="微软雅黑" w:eastAsia="微软雅黑" w:hAnsi="微软雅黑" w:hint="eastAsia"/>
          <w:color w:val="2E2E2E"/>
          <w:sz w:val="23"/>
          <w:szCs w:val="23"/>
          <w:bdr w:val="none" w:sz="0" w:space="0" w:color="auto" w:frame="1"/>
        </w:rPr>
        <w:t>使用『最近邻居』贪婪算法来搜寻最佳查询计划</w:t>
      </w:r>
      <w:r>
        <w:rPr>
          <w:rFonts w:ascii="微软雅黑" w:eastAsia="微软雅黑" w:hAnsi="微软雅黑" w:hint="eastAsia"/>
          <w:color w:val="2E2E2E"/>
          <w:sz w:val="23"/>
          <w:szCs w:val="23"/>
        </w:rPr>
        <w:br/>
        <w:t>等等……我们见过这个算法！真是巧哈！</w:t>
      </w:r>
    </w:p>
    <w:p w:rsidR="00454399" w:rsidRDefault="00454399" w:rsidP="00454399">
      <w:pPr>
        <w:widowControl/>
        <w:numPr>
          <w:ilvl w:val="0"/>
          <w:numId w:val="7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从3.8.0版本（发布于2015年）开始，SQLite使用『</w:t>
      </w:r>
      <w:hyperlink r:id="rId68" w:tgtFrame="_blank" w:history="1">
        <w:r>
          <w:rPr>
            <w:rStyle w:val="a5"/>
            <w:rFonts w:ascii="微软雅黑" w:eastAsia="微软雅黑" w:hAnsi="微软雅黑" w:hint="eastAsia"/>
            <w:color w:val="0099CC"/>
            <w:sz w:val="23"/>
            <w:szCs w:val="23"/>
            <w:bdr w:val="none" w:sz="0" w:space="0" w:color="auto" w:frame="1"/>
          </w:rPr>
          <w:t>N最近邻居</w:t>
        </w:r>
      </w:hyperlink>
      <w:r>
        <w:rPr>
          <w:rFonts w:ascii="微软雅黑" w:eastAsia="微软雅黑" w:hAnsi="微软雅黑" w:hint="eastAsia"/>
          <w:color w:val="2E2E2E"/>
          <w:sz w:val="23"/>
          <w:szCs w:val="23"/>
        </w:rPr>
        <w:t>』贪婪算法来搜寻最佳查询计划</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我们再看看另一个优化器是怎么工作的。IBM DB2 跟所有企业级数据库都类似，我讨论它是因为在切换到大数据之前，它是我最后真正使用的数据库。</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看过</w:t>
      </w:r>
      <w:hyperlink r:id="rId69" w:tgtFrame="_blank" w:history="1">
        <w:r>
          <w:rPr>
            <w:rStyle w:val="a5"/>
            <w:rFonts w:ascii="微软雅黑" w:eastAsia="微软雅黑" w:hAnsi="微软雅黑" w:hint="eastAsia"/>
            <w:color w:val="0099CC"/>
            <w:sz w:val="23"/>
            <w:szCs w:val="23"/>
            <w:bdr w:val="none" w:sz="0" w:space="0" w:color="auto" w:frame="1"/>
          </w:rPr>
          <w:t>官方文档</w:t>
        </w:r>
      </w:hyperlink>
      <w:r>
        <w:rPr>
          <w:rFonts w:ascii="微软雅黑" w:eastAsia="微软雅黑" w:hAnsi="微软雅黑" w:hint="eastAsia"/>
          <w:color w:val="2E2E2E"/>
          <w:sz w:val="23"/>
          <w:szCs w:val="23"/>
        </w:rPr>
        <w:t>后，我们了解到 DB2 优化器可以让你使用 7 种级别的优化：</w:t>
      </w:r>
    </w:p>
    <w:p w:rsidR="00454399" w:rsidRDefault="00454399" w:rsidP="00454399">
      <w:pPr>
        <w:widowControl/>
        <w:numPr>
          <w:ilvl w:val="0"/>
          <w:numId w:val="7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对联接使用贪婪算法</w:t>
      </w:r>
    </w:p>
    <w:p w:rsidR="00454399" w:rsidRDefault="00454399" w:rsidP="00454399">
      <w:pPr>
        <w:widowControl/>
        <w:numPr>
          <w:ilvl w:val="0"/>
          <w:numId w:val="7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0 – 最小优化，使用索引扫描和嵌套循环联接，避免一些查询重写</w:t>
      </w:r>
    </w:p>
    <w:p w:rsidR="00454399" w:rsidRDefault="00454399" w:rsidP="00454399">
      <w:pPr>
        <w:widowControl/>
        <w:numPr>
          <w:ilvl w:val="1"/>
          <w:numId w:val="73"/>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1 – 低级优化</w:t>
      </w:r>
    </w:p>
    <w:p w:rsidR="00454399" w:rsidRDefault="00454399" w:rsidP="00454399">
      <w:pPr>
        <w:widowControl/>
        <w:numPr>
          <w:ilvl w:val="1"/>
          <w:numId w:val="73"/>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2 – 完全优化</w:t>
      </w:r>
    </w:p>
    <w:p w:rsidR="00454399" w:rsidRDefault="00454399" w:rsidP="00454399">
      <w:pPr>
        <w:widowControl/>
        <w:numPr>
          <w:ilvl w:val="0"/>
          <w:numId w:val="7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对联接使用动态编程算法</w:t>
      </w:r>
    </w:p>
    <w:p w:rsidR="00454399" w:rsidRDefault="00454399" w:rsidP="00454399">
      <w:pPr>
        <w:widowControl/>
        <w:numPr>
          <w:ilvl w:val="0"/>
          <w:numId w:val="7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3 – 中等优化和粗略的近似法</w:t>
      </w:r>
    </w:p>
    <w:p w:rsidR="00454399" w:rsidRDefault="00454399" w:rsidP="00454399">
      <w:pPr>
        <w:widowControl/>
        <w:numPr>
          <w:ilvl w:val="1"/>
          <w:numId w:val="73"/>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5 – 完全优化，使用带有启发式的所有技术</w:t>
      </w:r>
    </w:p>
    <w:p w:rsidR="00454399" w:rsidRDefault="00454399" w:rsidP="00454399">
      <w:pPr>
        <w:widowControl/>
        <w:numPr>
          <w:ilvl w:val="1"/>
          <w:numId w:val="73"/>
        </w:numPr>
        <w:shd w:val="clear" w:color="auto" w:fill="FFFFFF"/>
        <w:spacing w:after="75"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7 – 完全优化，类似级别5，但不用启发式</w:t>
      </w:r>
    </w:p>
    <w:p w:rsidR="00454399" w:rsidRDefault="00454399" w:rsidP="00454399">
      <w:pPr>
        <w:widowControl/>
        <w:numPr>
          <w:ilvl w:val="1"/>
          <w:numId w:val="73"/>
        </w:numPr>
        <w:shd w:val="clear" w:color="auto" w:fill="FFFFFF"/>
        <w:spacing w:line="288" w:lineRule="atLeast"/>
        <w:ind w:left="120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9 – 最大优化，完全不顾开销，</w:t>
      </w:r>
      <w:r>
        <w:rPr>
          <w:rFonts w:ascii="微软雅黑" w:eastAsia="微软雅黑" w:hAnsi="微软雅黑" w:hint="eastAsia"/>
          <w:color w:val="2E2E2E"/>
          <w:sz w:val="23"/>
          <w:szCs w:val="23"/>
          <w:bdr w:val="none" w:sz="0" w:space="0" w:color="auto" w:frame="1"/>
        </w:rPr>
        <w:t>考虑所有可能的联接顺序，包括笛卡尔乘积</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可以看到 </w:t>
      </w:r>
      <w:r>
        <w:rPr>
          <w:rFonts w:ascii="微软雅黑" w:eastAsia="微软雅黑" w:hAnsi="微软雅黑" w:hint="eastAsia"/>
          <w:color w:val="2E2E2E"/>
          <w:sz w:val="23"/>
          <w:szCs w:val="23"/>
          <w:bdr w:val="none" w:sz="0" w:space="0" w:color="auto" w:frame="1"/>
        </w:rPr>
        <w:t>DB2 使用贪婪算法和动态编程算法</w:t>
      </w:r>
      <w:r>
        <w:rPr>
          <w:rFonts w:ascii="微软雅黑" w:eastAsia="微软雅黑" w:hAnsi="微软雅黑" w:hint="eastAsia"/>
          <w:color w:val="2E2E2E"/>
          <w:sz w:val="23"/>
          <w:szCs w:val="23"/>
        </w:rPr>
        <w:t>。当然，他们不会把自己的启发算法分享出来的，因为查询优化器是数据库的看家本领。</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DB2 的默认级别是 5</w:t>
      </w:r>
      <w:r>
        <w:rPr>
          <w:rFonts w:ascii="微软雅黑" w:eastAsia="微软雅黑" w:hAnsi="微软雅黑" w:hint="eastAsia"/>
          <w:color w:val="2E2E2E"/>
          <w:sz w:val="23"/>
          <w:szCs w:val="23"/>
        </w:rPr>
        <w:t>，优化器使用下列特性：</w:t>
      </w:r>
      <w:r>
        <w:rPr>
          <w:rFonts w:ascii="微软雅黑" w:eastAsia="微软雅黑" w:hAnsi="微软雅黑" w:hint="eastAsia"/>
          <w:color w:val="2E2E2E"/>
          <w:sz w:val="23"/>
          <w:szCs w:val="23"/>
          <w:bdr w:val="none" w:sz="0" w:space="0" w:color="auto" w:frame="1"/>
        </w:rPr>
        <w:t> 【译者注：以下出现的一些概念我没有做考证，因为[ 这段不重要，可以跳过 ]】</w:t>
      </w:r>
    </w:p>
    <w:p w:rsidR="00454399" w:rsidRDefault="00454399" w:rsidP="00454399">
      <w:pPr>
        <w:widowControl/>
        <w:numPr>
          <w:ilvl w:val="0"/>
          <w:numId w:val="7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使用所有可用的统计</w:t>
      </w:r>
      <w:r>
        <w:rPr>
          <w:rFonts w:ascii="微软雅黑" w:eastAsia="微软雅黑" w:hAnsi="微软雅黑" w:hint="eastAsia"/>
          <w:color w:val="2E2E2E"/>
          <w:sz w:val="23"/>
          <w:szCs w:val="23"/>
        </w:rPr>
        <w:t>，包括线段树（frequent-value）和分位数统计（quantile statistics）。</w:t>
      </w:r>
    </w:p>
    <w:p w:rsidR="00454399" w:rsidRDefault="00454399" w:rsidP="00454399">
      <w:pPr>
        <w:widowControl/>
        <w:numPr>
          <w:ilvl w:val="0"/>
          <w:numId w:val="7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使用所有查询重写规则</w:t>
      </w:r>
      <w:r>
        <w:rPr>
          <w:rFonts w:ascii="微软雅黑" w:eastAsia="微软雅黑" w:hAnsi="微软雅黑" w:hint="eastAsia"/>
          <w:color w:val="2E2E2E"/>
          <w:sz w:val="23"/>
          <w:szCs w:val="23"/>
        </w:rPr>
        <w:t>（含物化查询表路由，materialized query table routing），除了在极少情况下适用的计算密集型规则。</w:t>
      </w:r>
    </w:p>
    <w:p w:rsidR="00454399" w:rsidRDefault="00454399" w:rsidP="00454399">
      <w:pPr>
        <w:widowControl/>
        <w:numPr>
          <w:ilvl w:val="0"/>
          <w:numId w:val="7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使用动态编程模拟联接</w:t>
      </w:r>
    </w:p>
    <w:p w:rsidR="00454399" w:rsidRDefault="00454399" w:rsidP="00454399">
      <w:pPr>
        <w:widowControl/>
        <w:numPr>
          <w:ilvl w:val="0"/>
          <w:numId w:val="7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有限使用组合内关系（composite inner relation）</w:t>
      </w:r>
    </w:p>
    <w:p w:rsidR="00454399" w:rsidRDefault="00454399" w:rsidP="00454399">
      <w:pPr>
        <w:widowControl/>
        <w:numPr>
          <w:ilvl w:val="0"/>
          <w:numId w:val="7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对于涉及查找表的星型模式，有限使用笛卡尔乘积</w:t>
      </w:r>
    </w:p>
    <w:p w:rsidR="00454399" w:rsidRDefault="00454399" w:rsidP="00454399">
      <w:pPr>
        <w:widowControl/>
        <w:numPr>
          <w:ilvl w:val="0"/>
          <w:numId w:val="7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考虑宽泛的访问方式，含列表预取（list prefetch，注：我们将讨论什么是列表预取），index ANDing（注：一种对索引的特殊操作），和物化查询表路由。</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默认的，</w:t>
      </w:r>
      <w:r>
        <w:rPr>
          <w:rFonts w:ascii="微软雅黑" w:eastAsia="微软雅黑" w:hAnsi="微软雅黑" w:hint="eastAsia"/>
          <w:color w:val="2E2E2E"/>
          <w:sz w:val="23"/>
          <w:szCs w:val="23"/>
          <w:bdr w:val="none" w:sz="0" w:space="0" w:color="auto" w:frame="1"/>
        </w:rPr>
        <w:t>DB2 对联接排列使用受启发式限制的动态编程算法</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其它情况 (GROUP BY, DISTINCT…) 由简单规则处理。</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查询计划缓存</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由于创建查询计划是耗时的，大多数据库把计划保存在</w:t>
      </w:r>
      <w:r>
        <w:rPr>
          <w:rFonts w:ascii="微软雅黑" w:eastAsia="微软雅黑" w:hAnsi="微软雅黑" w:hint="eastAsia"/>
          <w:color w:val="2E2E2E"/>
          <w:sz w:val="23"/>
          <w:szCs w:val="23"/>
          <w:bdr w:val="none" w:sz="0" w:space="0" w:color="auto" w:frame="1"/>
        </w:rPr>
        <w:t>查询计划缓存</w:t>
      </w:r>
      <w:r>
        <w:rPr>
          <w:rFonts w:ascii="微软雅黑" w:eastAsia="微软雅黑" w:hAnsi="微软雅黑" w:hint="eastAsia"/>
          <w:color w:val="2E2E2E"/>
          <w:sz w:val="23"/>
          <w:szCs w:val="23"/>
        </w:rPr>
        <w:t>，来避免重复计算。这个话题比较大，因为数据库需要知道什么时候更新过时的计划。办法是设置一个上限，如果一个表的统计变化超过了上限，关于该表的查询计划就从缓存中清除。</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2" w:name="t11"/>
      <w:bookmarkEnd w:id="12"/>
      <w:r>
        <w:rPr>
          <w:rFonts w:ascii="微软雅黑" w:eastAsia="微软雅黑" w:hAnsi="微软雅黑" w:hint="eastAsia"/>
          <w:b w:val="0"/>
          <w:bCs w:val="0"/>
          <w:color w:val="2E2E2E"/>
          <w:sz w:val="30"/>
          <w:szCs w:val="30"/>
        </w:rPr>
        <w:t>查询执行器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在这个阶段，我们有了一个优化的执行计划，再编译为可执行代码。然后，如果有足够资源（内存，CPU），查询执行器就会执行它。计划中的操作符 (JOIN, SORT BY …) 可以顺序或并行执行，这取决于执行器。为了获得和写入数据，查询执行器与数据管理器交互，本文下一部分来讨论数据管理器。</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13" w:name="t12"/>
      <w:bookmarkEnd w:id="13"/>
      <w:r>
        <w:rPr>
          <w:rFonts w:ascii="微软雅黑" w:eastAsia="微软雅黑" w:hAnsi="微软雅黑" w:hint="eastAsia"/>
          <w:b w:val="0"/>
          <w:bCs w:val="0"/>
          <w:color w:val="2E2E2E"/>
        </w:rPr>
        <w:t>数据管理器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6"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在这一步，查询管理器执行了查询，需要从表和索引获取数据，于是向数据管理器提出请求。但是有 2 个问题：</w:t>
      </w:r>
    </w:p>
    <w:p w:rsidR="00454399" w:rsidRDefault="00454399" w:rsidP="00454399">
      <w:pPr>
        <w:widowControl/>
        <w:numPr>
          <w:ilvl w:val="0"/>
          <w:numId w:val="7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关系型数据库使用事务模型，所以，当其他人在同一时刻使用或修改数据时，你无法得到这部分数据。</w:t>
      </w:r>
    </w:p>
    <w:p w:rsidR="00454399" w:rsidRDefault="00454399" w:rsidP="00454399">
      <w:pPr>
        <w:widowControl/>
        <w:numPr>
          <w:ilvl w:val="0"/>
          <w:numId w:val="7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数据提取是数据库中速度最慢的操作</w:t>
      </w:r>
      <w:r>
        <w:rPr>
          <w:rFonts w:ascii="微软雅黑" w:eastAsia="微软雅黑" w:hAnsi="微软雅黑" w:hint="eastAsia"/>
          <w:color w:val="2E2E2E"/>
          <w:sz w:val="23"/>
          <w:szCs w:val="23"/>
        </w:rPr>
        <w:t>，所以数据管理器需要足够聪明地获得数据并保存在内存缓冲区内。</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在这一部分，我没看看关系型数据库是如何处理这两个问题的。我不会讲数据管理器是怎么获得数据的，因为这不是最重要的（而且本文已经够长的了！）。</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4" w:name="t13"/>
      <w:bookmarkEnd w:id="14"/>
      <w:r>
        <w:rPr>
          <w:rFonts w:ascii="微软雅黑" w:eastAsia="微软雅黑" w:hAnsi="微软雅黑" w:hint="eastAsia"/>
          <w:b w:val="0"/>
          <w:bCs w:val="0"/>
          <w:color w:val="2E2E2E"/>
          <w:sz w:val="30"/>
          <w:szCs w:val="30"/>
        </w:rPr>
        <w:t>缓存管理器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我已经说过，数据库的主要瓶颈是磁盘 I/O。为了提高性能，现代数据库使用缓存管理器。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7" type="#_x0000_t75" alt="" style="width:24pt;height:24pt"/>
        </w:pic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查询执行器不会直接从文件系统拿数据，而是向缓存管理器要。缓存管理器有一个内存缓存区，叫做</w:t>
      </w:r>
      <w:r>
        <w:rPr>
          <w:rFonts w:ascii="微软雅黑" w:eastAsia="微软雅黑" w:hAnsi="微软雅黑" w:hint="eastAsia"/>
          <w:color w:val="2E2E2E"/>
          <w:sz w:val="23"/>
          <w:szCs w:val="23"/>
          <w:bdr w:val="none" w:sz="0" w:space="0" w:color="auto" w:frame="1"/>
        </w:rPr>
        <w:t>缓冲池</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从内存读取数据显著地提升数据库性能</w:t>
      </w:r>
      <w:r>
        <w:rPr>
          <w:rFonts w:ascii="微软雅黑" w:eastAsia="微软雅黑" w:hAnsi="微软雅黑" w:hint="eastAsia"/>
          <w:color w:val="2E2E2E"/>
          <w:sz w:val="23"/>
          <w:szCs w:val="23"/>
        </w:rPr>
        <w:t>。对此很难给出一个数量级，因为这取决于你需要的是哪种操作：</w:t>
      </w:r>
    </w:p>
    <w:p w:rsidR="00454399" w:rsidRDefault="00454399" w:rsidP="00454399">
      <w:pPr>
        <w:widowControl/>
        <w:numPr>
          <w:ilvl w:val="0"/>
          <w:numId w:val="7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顺序访问（比如：全扫描） vs 随机访问（比如：按照row id访问）</w:t>
      </w:r>
    </w:p>
    <w:p w:rsidR="00454399" w:rsidRDefault="00454399" w:rsidP="00454399">
      <w:pPr>
        <w:widowControl/>
        <w:numPr>
          <w:ilvl w:val="0"/>
          <w:numId w:val="7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读还是写</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以及数据库使用的磁盘类型：</w:t>
      </w:r>
    </w:p>
    <w:p w:rsidR="00454399" w:rsidRDefault="00454399" w:rsidP="00454399">
      <w:pPr>
        <w:widowControl/>
        <w:numPr>
          <w:ilvl w:val="0"/>
          <w:numId w:val="7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7.2k/10k/15k rpm的硬盘</w:t>
      </w:r>
    </w:p>
    <w:p w:rsidR="00454399" w:rsidRDefault="00454399" w:rsidP="00454399">
      <w:pPr>
        <w:widowControl/>
        <w:numPr>
          <w:ilvl w:val="0"/>
          <w:numId w:val="7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SSD</w:t>
      </w:r>
    </w:p>
    <w:p w:rsidR="00454399" w:rsidRDefault="00454399" w:rsidP="00454399">
      <w:pPr>
        <w:widowControl/>
        <w:numPr>
          <w:ilvl w:val="0"/>
          <w:numId w:val="7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RAID 1/5/…</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要我说，</w:t>
      </w:r>
      <w:r>
        <w:rPr>
          <w:rFonts w:ascii="微软雅黑" w:eastAsia="微软雅黑" w:hAnsi="微软雅黑" w:hint="eastAsia"/>
          <w:color w:val="2E2E2E"/>
          <w:sz w:val="23"/>
          <w:szCs w:val="23"/>
          <w:bdr w:val="none" w:sz="0" w:space="0" w:color="auto" w:frame="1"/>
        </w:rPr>
        <w:t>内存比磁盘要快100到10万倍</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然而，这导致了另一个问题（数据库总是这样…)，缓存管理器需要在查询执行器使用数据</w:t>
      </w:r>
      <w:r>
        <w:rPr>
          <w:rFonts w:ascii="微软雅黑" w:eastAsia="微软雅黑" w:hAnsi="微软雅黑" w:hint="eastAsia"/>
          <w:color w:val="2E2E2E"/>
          <w:sz w:val="23"/>
          <w:szCs w:val="23"/>
          <w:bdr w:val="none" w:sz="0" w:space="0" w:color="auto" w:frame="1"/>
        </w:rPr>
        <w:t>之前</w:t>
      </w:r>
      <w:r>
        <w:rPr>
          <w:rFonts w:ascii="微软雅黑" w:eastAsia="微软雅黑" w:hAnsi="微软雅黑" w:hint="eastAsia"/>
          <w:color w:val="2E2E2E"/>
          <w:sz w:val="23"/>
          <w:szCs w:val="23"/>
        </w:rPr>
        <w:t>得到数据，否则查询管理器不得不等待数据从缓慢的磁盘中读出来。</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预读</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这个问题叫预读。查询执行器知道它将需要什么数据，因为它了解整个查询流，而且通过统计也了解磁盘上的数据。道理是这样的：</w:t>
      </w:r>
    </w:p>
    <w:p w:rsidR="00454399" w:rsidRDefault="00454399" w:rsidP="00454399">
      <w:pPr>
        <w:widowControl/>
        <w:numPr>
          <w:ilvl w:val="0"/>
          <w:numId w:val="7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当查询执行器处理它的第一批数据时</w:t>
      </w:r>
    </w:p>
    <w:p w:rsidR="00454399" w:rsidRDefault="00454399" w:rsidP="00454399">
      <w:pPr>
        <w:widowControl/>
        <w:numPr>
          <w:ilvl w:val="0"/>
          <w:numId w:val="7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会告诉缓存管理器预先装载第二批数据</w:t>
      </w:r>
    </w:p>
    <w:p w:rsidR="00454399" w:rsidRDefault="00454399" w:rsidP="00454399">
      <w:pPr>
        <w:widowControl/>
        <w:numPr>
          <w:ilvl w:val="0"/>
          <w:numId w:val="7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当开始处理第二批数据时</w:t>
      </w:r>
    </w:p>
    <w:p w:rsidR="00454399" w:rsidRDefault="00454399" w:rsidP="00454399">
      <w:pPr>
        <w:widowControl/>
        <w:numPr>
          <w:ilvl w:val="0"/>
          <w:numId w:val="7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告诉缓存管理器预先装载第三批数据，并且告诉缓存管理器第一批可以从缓存里清掉了。</w:t>
      </w:r>
    </w:p>
    <w:p w:rsidR="00454399" w:rsidRDefault="00454399" w:rsidP="00454399">
      <w:pPr>
        <w:widowControl/>
        <w:numPr>
          <w:ilvl w:val="0"/>
          <w:numId w:val="7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缓存管理器在缓冲池里保存所有的这些数据。为了确定一条数据是否有用，缓存管理器给缓存的数据添加了额外的信息（叫</w:t>
      </w:r>
      <w:r>
        <w:rPr>
          <w:rFonts w:ascii="微软雅黑" w:eastAsia="微软雅黑" w:hAnsi="微软雅黑" w:hint="eastAsia"/>
          <w:color w:val="2E2E2E"/>
          <w:sz w:val="23"/>
          <w:szCs w:val="23"/>
          <w:bdr w:val="none" w:sz="0" w:space="0" w:color="auto" w:frame="1"/>
        </w:rPr>
        <w:t>闩锁</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有时查询执行器不知道它需要什么数据，有的数据库也不提供这个功能。相反，它们使用一种推测预读法（比如：如果查询执行器想要数据1、3、5，它不久后很可</w:t>
      </w:r>
      <w:r>
        <w:rPr>
          <w:rFonts w:ascii="微软雅黑" w:eastAsia="微软雅黑" w:hAnsi="微软雅黑" w:hint="eastAsia"/>
          <w:color w:val="2E2E2E"/>
          <w:sz w:val="23"/>
          <w:szCs w:val="23"/>
        </w:rPr>
        <w:lastRenderedPageBreak/>
        <w:t>能会要 7、9、11），或者顺序预读法（这时候缓存管理器只是读取一批数据后简单地从磁盘加载下一批连续数据）。</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为了监控预读的工作状况，现代数据库引入了一个度量叫</w:t>
      </w:r>
      <w:r>
        <w:rPr>
          <w:rFonts w:ascii="微软雅黑" w:eastAsia="微软雅黑" w:hAnsi="微软雅黑" w:hint="eastAsia"/>
          <w:color w:val="2E2E2E"/>
          <w:sz w:val="23"/>
          <w:szCs w:val="23"/>
          <w:bdr w:val="none" w:sz="0" w:space="0" w:color="auto" w:frame="1"/>
        </w:rPr>
        <w:t>缓冲/缓存命中率</w:t>
      </w:r>
      <w:r>
        <w:rPr>
          <w:rFonts w:ascii="微软雅黑" w:eastAsia="微软雅黑" w:hAnsi="微软雅黑" w:hint="eastAsia"/>
          <w:color w:val="2E2E2E"/>
          <w:sz w:val="23"/>
          <w:szCs w:val="23"/>
        </w:rPr>
        <w:t>，用来显示请求的数据在缓存中找到而不是从磁盘读取的频率。</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注：糟糕的缓存命中率不总是意味着缓存工作状态不佳。更多信息请阅读</w:t>
      </w:r>
      <w:hyperlink r:id="rId70" w:tgtFrame="_blank" w:history="1">
        <w:r>
          <w:rPr>
            <w:rStyle w:val="a5"/>
            <w:rFonts w:ascii="微软雅黑" w:eastAsia="微软雅黑" w:hAnsi="微软雅黑" w:hint="eastAsia"/>
            <w:color w:val="0099CC"/>
            <w:sz w:val="23"/>
            <w:szCs w:val="23"/>
            <w:bdr w:val="none" w:sz="0" w:space="0" w:color="auto" w:frame="1"/>
          </w:rPr>
          <w:t>Oracle文档</w:t>
        </w:r>
      </w:hyperlink>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缓冲只是容量</w:t>
      </w:r>
      <w:r>
        <w:rPr>
          <w:rFonts w:ascii="微软雅黑" w:eastAsia="微软雅黑" w:hAnsi="微软雅黑" w:hint="eastAsia"/>
          <w:color w:val="2E2E2E"/>
          <w:sz w:val="23"/>
          <w:szCs w:val="23"/>
          <w:bdr w:val="none" w:sz="0" w:space="0" w:color="auto" w:frame="1"/>
        </w:rPr>
        <w:t>有限</w:t>
      </w:r>
      <w:r>
        <w:rPr>
          <w:rFonts w:ascii="微软雅黑" w:eastAsia="微软雅黑" w:hAnsi="微软雅黑" w:hint="eastAsia"/>
          <w:color w:val="2E2E2E"/>
          <w:sz w:val="23"/>
          <w:szCs w:val="23"/>
        </w:rPr>
        <w:t>的内存空间，因此，为了加载新的数据，它需要移除一些数据。加载和清除缓存需要一些磁盘和网络I/O的成本。如果你有个经常执行的查询，那么每次都把查询结果加载然后清除，效率就太低了。现代数据库用缓冲区置换策略来解决这个问题。</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缓冲区置换策略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多数现代数据库(至少 SQL Server, MySQL, Oracle 和 DB2)使用 LRU 算法。</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LRU</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LRU</w:t>
      </w:r>
      <w:r>
        <w:rPr>
          <w:rFonts w:ascii="微软雅黑" w:eastAsia="微软雅黑" w:hAnsi="微软雅黑" w:hint="eastAsia"/>
          <w:color w:val="2E2E2E"/>
          <w:sz w:val="23"/>
          <w:szCs w:val="23"/>
        </w:rPr>
        <w:t>代表最近最少使用（</w:t>
      </w:r>
      <w:r>
        <w:rPr>
          <w:rFonts w:ascii="微软雅黑" w:eastAsia="微软雅黑" w:hAnsi="微软雅黑" w:hint="eastAsia"/>
          <w:color w:val="2E2E2E"/>
          <w:sz w:val="23"/>
          <w:szCs w:val="23"/>
          <w:bdr w:val="none" w:sz="0" w:space="0" w:color="auto" w:frame="1"/>
        </w:rPr>
        <w:t>L</w:t>
      </w:r>
      <w:r>
        <w:rPr>
          <w:rFonts w:ascii="微软雅黑" w:eastAsia="微软雅黑" w:hAnsi="微软雅黑" w:hint="eastAsia"/>
          <w:color w:val="2E2E2E"/>
          <w:sz w:val="23"/>
          <w:szCs w:val="23"/>
        </w:rPr>
        <w:t>east </w:t>
      </w:r>
      <w:r>
        <w:rPr>
          <w:rFonts w:ascii="微软雅黑" w:eastAsia="微软雅黑" w:hAnsi="微软雅黑" w:hint="eastAsia"/>
          <w:color w:val="2E2E2E"/>
          <w:sz w:val="23"/>
          <w:szCs w:val="23"/>
          <w:bdr w:val="none" w:sz="0" w:space="0" w:color="auto" w:frame="1"/>
        </w:rPr>
        <w:t>R</w:t>
      </w:r>
      <w:r>
        <w:rPr>
          <w:rFonts w:ascii="微软雅黑" w:eastAsia="微软雅黑" w:hAnsi="微软雅黑" w:hint="eastAsia"/>
          <w:color w:val="2E2E2E"/>
          <w:sz w:val="23"/>
          <w:szCs w:val="23"/>
        </w:rPr>
        <w:t>ecently </w:t>
      </w:r>
      <w:r>
        <w:rPr>
          <w:rFonts w:ascii="微软雅黑" w:eastAsia="微软雅黑" w:hAnsi="微软雅黑" w:hint="eastAsia"/>
          <w:color w:val="2E2E2E"/>
          <w:sz w:val="23"/>
          <w:szCs w:val="23"/>
          <w:bdr w:val="none" w:sz="0" w:space="0" w:color="auto" w:frame="1"/>
        </w:rPr>
        <w:t>U</w:t>
      </w:r>
      <w:r>
        <w:rPr>
          <w:rFonts w:ascii="微软雅黑" w:eastAsia="微软雅黑" w:hAnsi="微软雅黑" w:hint="eastAsia"/>
          <w:color w:val="2E2E2E"/>
          <w:sz w:val="23"/>
          <w:szCs w:val="23"/>
        </w:rPr>
        <w:t>sed）算法，背后的原理是：在缓存里保留的数据是最近使用的，所以更有可能再次使用。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图解：</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8"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为了更好的理解，我假设缓冲区里的数据没有被闩锁锁住（就是说是可以被移除的）。在这个简单的例子里，缓冲区可以保存 3 个元素：</w:t>
      </w:r>
    </w:p>
    <w:p w:rsidR="00454399" w:rsidRDefault="00454399" w:rsidP="00454399">
      <w:pPr>
        <w:widowControl/>
        <w:numPr>
          <w:ilvl w:val="0"/>
          <w:numId w:val="7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1：缓存管理器（简称CM）使用数据1，把它放入空的缓冲区</w:t>
      </w:r>
    </w:p>
    <w:p w:rsidR="00454399" w:rsidRDefault="00454399" w:rsidP="00454399">
      <w:pPr>
        <w:widowControl/>
        <w:numPr>
          <w:ilvl w:val="0"/>
          <w:numId w:val="7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2：CM使用数据4，把它放入半载的缓冲区</w:t>
      </w:r>
    </w:p>
    <w:p w:rsidR="00454399" w:rsidRDefault="00454399" w:rsidP="00454399">
      <w:pPr>
        <w:widowControl/>
        <w:numPr>
          <w:ilvl w:val="0"/>
          <w:numId w:val="7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3：CM使用数据3，把它放入半载的缓冲区</w:t>
      </w:r>
    </w:p>
    <w:p w:rsidR="00454399" w:rsidRDefault="00454399" w:rsidP="00454399">
      <w:pPr>
        <w:widowControl/>
        <w:numPr>
          <w:ilvl w:val="0"/>
          <w:numId w:val="7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4：CM使用数据9，缓冲区满了，所以</w:t>
      </w:r>
      <w:r>
        <w:rPr>
          <w:rFonts w:ascii="微软雅黑" w:eastAsia="微软雅黑" w:hAnsi="微软雅黑" w:hint="eastAsia"/>
          <w:color w:val="2E2E2E"/>
          <w:sz w:val="23"/>
          <w:szCs w:val="23"/>
          <w:bdr w:val="none" w:sz="0" w:space="0" w:color="auto" w:frame="1"/>
        </w:rPr>
        <w:t>数据1被清除，因为它是最后一个最近使用的</w:t>
      </w:r>
      <w:r>
        <w:rPr>
          <w:rFonts w:ascii="微软雅黑" w:eastAsia="微软雅黑" w:hAnsi="微软雅黑" w:hint="eastAsia"/>
          <w:color w:val="2E2E2E"/>
          <w:sz w:val="23"/>
          <w:szCs w:val="23"/>
        </w:rPr>
        <w:t>，数据9加入到缓冲区</w:t>
      </w:r>
    </w:p>
    <w:p w:rsidR="00454399" w:rsidRDefault="00454399" w:rsidP="00454399">
      <w:pPr>
        <w:widowControl/>
        <w:numPr>
          <w:ilvl w:val="0"/>
          <w:numId w:val="7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5：CM使用数据4，</w:t>
      </w:r>
      <w:r>
        <w:rPr>
          <w:rFonts w:ascii="微软雅黑" w:eastAsia="微软雅黑" w:hAnsi="微软雅黑" w:hint="eastAsia"/>
          <w:color w:val="2E2E2E"/>
          <w:sz w:val="23"/>
          <w:szCs w:val="23"/>
          <w:bdr w:val="none" w:sz="0" w:space="0" w:color="auto" w:frame="1"/>
        </w:rPr>
        <w:t>数据4已经在缓冲区了，所以它再次成为第一个最近使用的</w:t>
      </w:r>
      <w:r>
        <w:rPr>
          <w:rFonts w:ascii="微软雅黑" w:eastAsia="微软雅黑" w:hAnsi="微软雅黑" w:hint="eastAsia"/>
          <w:color w:val="2E2E2E"/>
          <w:sz w:val="23"/>
          <w:szCs w:val="23"/>
        </w:rPr>
        <w:t>。</w:t>
      </w:r>
    </w:p>
    <w:p w:rsidR="00454399" w:rsidRDefault="00454399" w:rsidP="00454399">
      <w:pPr>
        <w:widowControl/>
        <w:numPr>
          <w:ilvl w:val="0"/>
          <w:numId w:val="7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6：CM使用数据1，缓冲区满了，所以</w:t>
      </w:r>
      <w:r>
        <w:rPr>
          <w:rFonts w:ascii="微软雅黑" w:eastAsia="微软雅黑" w:hAnsi="微软雅黑" w:hint="eastAsia"/>
          <w:color w:val="2E2E2E"/>
          <w:sz w:val="23"/>
          <w:szCs w:val="23"/>
          <w:bdr w:val="none" w:sz="0" w:space="0" w:color="auto" w:frame="1"/>
        </w:rPr>
        <w:t>数据9被清除，因为它是最后一个最近使用的</w:t>
      </w:r>
      <w:r>
        <w:rPr>
          <w:rFonts w:ascii="微软雅黑" w:eastAsia="微软雅黑" w:hAnsi="微软雅黑" w:hint="eastAsia"/>
          <w:color w:val="2E2E2E"/>
          <w:sz w:val="23"/>
          <w:szCs w:val="23"/>
        </w:rPr>
        <w:t>，数据1加入到缓冲区</w:t>
      </w:r>
    </w:p>
    <w:p w:rsidR="00454399" w:rsidRDefault="00454399" w:rsidP="00454399">
      <w:pPr>
        <w:widowControl/>
        <w:numPr>
          <w:ilvl w:val="0"/>
          <w:numId w:val="7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算法效果很好，但是有些限制。如果对一个大表执行全表扫描怎么办？换句话说，当表/索引的大小超出缓冲区会发生什么？使用这个算法会清除之前缓存内所有的数据，而且全扫描的数据很可能只使用一次。</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改进</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为了防止这个现象，有些数据库增加了特殊的规则，比如</w:t>
      </w:r>
      <w:hyperlink r:id="rId71" w:anchor="i10221" w:tgtFrame="_blank" w:history="1">
        <w:r>
          <w:rPr>
            <w:rStyle w:val="a5"/>
            <w:rFonts w:ascii="微软雅黑" w:eastAsia="微软雅黑" w:hAnsi="微软雅黑" w:hint="eastAsia"/>
            <w:color w:val="0099CC"/>
            <w:sz w:val="23"/>
            <w:szCs w:val="23"/>
            <w:bdr w:val="none" w:sz="0" w:space="0" w:color="auto" w:frame="1"/>
          </w:rPr>
          <w:t>Oracle文档中</w:t>
        </w:r>
      </w:hyperlink>
      <w:r>
        <w:rPr>
          <w:rFonts w:ascii="微软雅黑" w:eastAsia="微软雅黑" w:hAnsi="微软雅黑" w:hint="eastAsia"/>
          <w:color w:val="2E2E2E"/>
          <w:sz w:val="23"/>
          <w:szCs w:val="23"/>
        </w:rPr>
        <w:t>的描述：</w:t>
      </w:r>
    </w:p>
    <w:p w:rsidR="00454399" w:rsidRDefault="00454399" w:rsidP="00454399">
      <w:pPr>
        <w:pStyle w:val="a6"/>
        <w:shd w:val="clear" w:color="auto" w:fill="FFFFFF"/>
        <w:spacing w:before="0" w:beforeAutospacing="0" w:after="0" w:afterAutospacing="0"/>
        <w:rPr>
          <w:rFonts w:ascii="微软雅黑" w:eastAsia="微软雅黑" w:hAnsi="微软雅黑" w:hint="eastAsia"/>
          <w:color w:val="5E5E5E"/>
          <w:sz w:val="26"/>
          <w:szCs w:val="26"/>
        </w:rPr>
      </w:pPr>
      <w:r>
        <w:rPr>
          <w:rFonts w:ascii="微软雅黑" w:eastAsia="微软雅黑" w:hAnsi="微软雅黑" w:hint="eastAsia"/>
          <w:color w:val="5E5E5E"/>
          <w:sz w:val="26"/>
          <w:szCs w:val="26"/>
        </w:rPr>
        <w:t>『对非常大的表来说，数据库通常使用直接路径来读取，即直接加载区块[……]，来避免填满缓冲区。对于中等大小的表，数据库可以使用直接读取或缓存读取。如果选择缓存读取，数据库把区块置于LRU的尾部，防止清空当前缓冲区。』</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还有一些可能，比如使用高级版本的LRU，叫做 LRU-K。例如，SQL Server 使用 LRU-2。</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这个算法的原理是把更多的历史记录考虑进来。简单LRU（也就是 LRU-1），只考虑最后一次使用的数据。LRU-K呢：</w:t>
      </w:r>
    </w:p>
    <w:p w:rsidR="00454399" w:rsidRDefault="00454399" w:rsidP="00454399">
      <w:pPr>
        <w:widowControl/>
        <w:numPr>
          <w:ilvl w:val="0"/>
          <w:numId w:val="80"/>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考虑数据</w:t>
      </w:r>
      <w:r>
        <w:rPr>
          <w:rFonts w:ascii="微软雅黑" w:eastAsia="微软雅黑" w:hAnsi="微软雅黑" w:hint="eastAsia"/>
          <w:color w:val="2E2E2E"/>
          <w:sz w:val="23"/>
          <w:szCs w:val="23"/>
          <w:bdr w:val="none" w:sz="0" w:space="0" w:color="auto" w:frame="1"/>
        </w:rPr>
        <w:t>最后第K次使用的情况</w:t>
      </w:r>
    </w:p>
    <w:p w:rsidR="00454399" w:rsidRDefault="00454399" w:rsidP="00454399">
      <w:pPr>
        <w:widowControl/>
        <w:numPr>
          <w:ilvl w:val="0"/>
          <w:numId w:val="80"/>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数据使用的次数</w:t>
      </w:r>
      <w:r>
        <w:rPr>
          <w:rFonts w:ascii="微软雅黑" w:eastAsia="微软雅黑" w:hAnsi="微软雅黑" w:hint="eastAsia"/>
          <w:color w:val="2E2E2E"/>
          <w:sz w:val="23"/>
          <w:szCs w:val="23"/>
          <w:bdr w:val="none" w:sz="0" w:space="0" w:color="auto" w:frame="1"/>
        </w:rPr>
        <w:t>加进了权重</w:t>
      </w:r>
    </w:p>
    <w:p w:rsidR="00454399" w:rsidRDefault="00454399" w:rsidP="00454399">
      <w:pPr>
        <w:widowControl/>
        <w:numPr>
          <w:ilvl w:val="0"/>
          <w:numId w:val="8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一批新数据加载进入缓存，旧的但是经常使用的数据不会被清除（因为权重更高）</w:t>
      </w:r>
    </w:p>
    <w:p w:rsidR="00454399" w:rsidRDefault="00454399" w:rsidP="00454399">
      <w:pPr>
        <w:widowControl/>
        <w:numPr>
          <w:ilvl w:val="0"/>
          <w:numId w:val="8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但是这个算法不会保留缓存中不再使用的数据</w:t>
      </w:r>
    </w:p>
    <w:p w:rsidR="00454399" w:rsidRDefault="00454399" w:rsidP="00454399">
      <w:pPr>
        <w:widowControl/>
        <w:numPr>
          <w:ilvl w:val="0"/>
          <w:numId w:val="80"/>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所以</w:t>
      </w:r>
      <w:r>
        <w:rPr>
          <w:rFonts w:ascii="微软雅黑" w:eastAsia="微软雅黑" w:hAnsi="微软雅黑" w:hint="eastAsia"/>
          <w:color w:val="2E2E2E"/>
          <w:sz w:val="23"/>
          <w:szCs w:val="23"/>
          <w:bdr w:val="none" w:sz="0" w:space="0" w:color="auto" w:frame="1"/>
        </w:rPr>
        <w:t>数据如果不再使用，权重值随着时间推移而降低</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计算权重是需要成本的，所以SQL Server只是使用 K=2，这个值性能不错而且额外开销可以接受。</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关于LRU-K更深入的知识，可以阅读早期的研究论文（1993）：</w:t>
      </w:r>
      <w:hyperlink r:id="rId72" w:tgtFrame="_blank" w:history="1">
        <w:r>
          <w:rPr>
            <w:rStyle w:val="a5"/>
            <w:rFonts w:ascii="微软雅黑" w:eastAsia="微软雅黑" w:hAnsi="微软雅黑" w:hint="eastAsia"/>
            <w:color w:val="0099CC"/>
            <w:sz w:val="23"/>
            <w:szCs w:val="23"/>
            <w:bdr w:val="none" w:sz="0" w:space="0" w:color="auto" w:frame="1"/>
          </w:rPr>
          <w:t>数据库磁盘缓冲的LRU-K页面置换算法</w:t>
        </w:r>
      </w:hyperlink>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其他算法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当然还有其他管理缓存的算法，比如：</w:t>
      </w:r>
    </w:p>
    <w:p w:rsidR="00454399" w:rsidRDefault="00454399" w:rsidP="00454399">
      <w:pPr>
        <w:widowControl/>
        <w:numPr>
          <w:ilvl w:val="0"/>
          <w:numId w:val="8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2Q（类LRU-K算法）</w:t>
      </w:r>
    </w:p>
    <w:p w:rsidR="00454399" w:rsidRDefault="00454399" w:rsidP="00454399">
      <w:pPr>
        <w:widowControl/>
        <w:numPr>
          <w:ilvl w:val="0"/>
          <w:numId w:val="8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CLOCK（类LRU-K算法）</w:t>
      </w:r>
    </w:p>
    <w:p w:rsidR="00454399" w:rsidRDefault="00454399" w:rsidP="00454399">
      <w:pPr>
        <w:widowControl/>
        <w:numPr>
          <w:ilvl w:val="0"/>
          <w:numId w:val="8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MRU（最新使用的算法，用LRU同样的逻辑但不同的规则）</w:t>
      </w:r>
    </w:p>
    <w:p w:rsidR="00454399" w:rsidRDefault="00454399" w:rsidP="00454399">
      <w:pPr>
        <w:widowControl/>
        <w:numPr>
          <w:ilvl w:val="0"/>
          <w:numId w:val="8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LRFU（Least Recently and Frequently Used，</w:t>
      </w:r>
      <w:r>
        <w:rPr>
          <w:rFonts w:ascii="微软雅黑" w:eastAsia="微软雅黑" w:hAnsi="微软雅黑" w:hint="eastAsia"/>
          <w:color w:val="FF6600"/>
          <w:sz w:val="23"/>
          <w:szCs w:val="23"/>
          <w:bdr w:val="none" w:sz="0" w:space="0" w:color="auto" w:frame="1"/>
        </w:rPr>
        <w:t>最近最少使用最近最不常用</w:t>
      </w:r>
      <w:r>
        <w:rPr>
          <w:rFonts w:ascii="微软雅黑" w:eastAsia="微软雅黑" w:hAnsi="微软雅黑" w:hint="eastAsia"/>
          <w:color w:val="2E2E2E"/>
          <w:sz w:val="23"/>
          <w:szCs w:val="23"/>
        </w:rPr>
        <w:t>）</w:t>
      </w:r>
    </w:p>
    <w:p w:rsidR="00454399" w:rsidRDefault="00454399" w:rsidP="00454399">
      <w:pPr>
        <w:widowControl/>
        <w:numPr>
          <w:ilvl w:val="0"/>
          <w:numId w:val="8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lastRenderedPageBreak/>
        <w:t>写缓冲区</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我只探讨了读缓存 —— 在使用之前预先加载数据。用来保存数据、成批刷入磁盘，而不是逐条写入数据从而造成很多单次磁盘访问。</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要记住，缓冲区保存的是</w:t>
      </w:r>
      <w:r>
        <w:rPr>
          <w:rFonts w:ascii="微软雅黑" w:eastAsia="微软雅黑" w:hAnsi="微软雅黑" w:hint="eastAsia"/>
          <w:color w:val="2E2E2E"/>
          <w:sz w:val="23"/>
          <w:szCs w:val="23"/>
          <w:bdr w:val="none" w:sz="0" w:space="0" w:color="auto" w:frame="1"/>
        </w:rPr>
        <w:t>页</w:t>
      </w:r>
      <w:r>
        <w:rPr>
          <w:rFonts w:ascii="微软雅黑" w:eastAsia="微软雅黑" w:hAnsi="微软雅黑" w:hint="eastAsia"/>
          <w:color w:val="2E2E2E"/>
          <w:sz w:val="23"/>
          <w:szCs w:val="23"/>
        </w:rPr>
        <w:t>（最小的数据单位）而不是行（逻辑上/人类习惯的观察数据的方式）。缓冲池内的页如果被修改了但还没有写入磁盘，就是</w:t>
      </w:r>
      <w:r>
        <w:rPr>
          <w:rFonts w:ascii="微软雅黑" w:eastAsia="微软雅黑" w:hAnsi="微软雅黑" w:hint="eastAsia"/>
          <w:color w:val="2E2E2E"/>
          <w:sz w:val="23"/>
          <w:szCs w:val="23"/>
          <w:bdr w:val="none" w:sz="0" w:space="0" w:color="auto" w:frame="1"/>
        </w:rPr>
        <w:t>脏页</w:t>
      </w:r>
      <w:r>
        <w:rPr>
          <w:rFonts w:ascii="微软雅黑" w:eastAsia="微软雅黑" w:hAnsi="微软雅黑" w:hint="eastAsia"/>
          <w:color w:val="2E2E2E"/>
          <w:sz w:val="23"/>
          <w:szCs w:val="23"/>
        </w:rPr>
        <w:t>。有很多算法来决定写入脏页的最佳时机，但这个问题与事务的概念高度关联，下面我们就谈谈事务。</w:t>
      </w:r>
    </w:p>
    <w:p w:rsidR="00454399" w:rsidRDefault="00454399" w:rsidP="00454399">
      <w:pPr>
        <w:pStyle w:val="3"/>
        <w:shd w:val="clear" w:color="auto" w:fill="FFFFFF"/>
        <w:spacing w:before="0" w:beforeAutospacing="0" w:after="0" w:afterAutospacing="0" w:line="450" w:lineRule="atLeast"/>
        <w:rPr>
          <w:rFonts w:ascii="微软雅黑" w:eastAsia="微软雅黑" w:hAnsi="微软雅黑" w:hint="eastAsia"/>
          <w:b w:val="0"/>
          <w:bCs w:val="0"/>
          <w:color w:val="2E2E2E"/>
          <w:sz w:val="30"/>
          <w:szCs w:val="30"/>
        </w:rPr>
      </w:pPr>
      <w:bookmarkStart w:id="15" w:name="t14"/>
      <w:bookmarkEnd w:id="15"/>
      <w:r>
        <w:rPr>
          <w:rFonts w:ascii="微软雅黑" w:eastAsia="微软雅黑" w:hAnsi="微软雅黑" w:hint="eastAsia"/>
          <w:b w:val="0"/>
          <w:bCs w:val="0"/>
          <w:color w:val="2E2E2E"/>
          <w:sz w:val="30"/>
          <w:szCs w:val="30"/>
        </w:rPr>
        <w:t>事务管理器</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最后但同样重要的，是事务管理器，我们将看到这个进程是如何保证每个查询在自己的事务内执行的。但开始之前，我们需要理解ACID事务的概念。</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“I’m on acid”</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一个ACID事务是一个</w:t>
      </w:r>
      <w:r>
        <w:rPr>
          <w:rFonts w:ascii="微软雅黑" w:eastAsia="微软雅黑" w:hAnsi="微软雅黑" w:hint="eastAsia"/>
          <w:color w:val="2E2E2E"/>
          <w:sz w:val="23"/>
          <w:szCs w:val="23"/>
          <w:bdr w:val="none" w:sz="0" w:space="0" w:color="auto" w:frame="1"/>
        </w:rPr>
        <w:t>工作单元</w:t>
      </w:r>
      <w:r>
        <w:rPr>
          <w:rFonts w:ascii="微软雅黑" w:eastAsia="微软雅黑" w:hAnsi="微软雅黑" w:hint="eastAsia"/>
          <w:color w:val="2E2E2E"/>
          <w:sz w:val="23"/>
          <w:szCs w:val="23"/>
        </w:rPr>
        <w:t>，它要保证4个属性：</w:t>
      </w:r>
    </w:p>
    <w:p w:rsidR="00454399" w:rsidRDefault="00454399" w:rsidP="00454399">
      <w:pPr>
        <w:widowControl/>
        <w:numPr>
          <w:ilvl w:val="0"/>
          <w:numId w:val="8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原子性</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A</w:t>
      </w:r>
      <w:r>
        <w:rPr>
          <w:rFonts w:ascii="微软雅黑" w:eastAsia="微软雅黑" w:hAnsi="微软雅黑" w:hint="eastAsia"/>
          <w:color w:val="2E2E2E"/>
          <w:sz w:val="23"/>
          <w:szCs w:val="23"/>
        </w:rPr>
        <w:t>tomicity）: 事务『要么全部完成，要么全部取消』，即使它持续运行10个小时。如果事务崩溃，状态回到事务之前（事务回滚）。</w:t>
      </w:r>
    </w:p>
    <w:p w:rsidR="00454399" w:rsidRDefault="00454399" w:rsidP="00454399">
      <w:pPr>
        <w:widowControl/>
        <w:numPr>
          <w:ilvl w:val="0"/>
          <w:numId w:val="8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隔离性</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I</w:t>
      </w:r>
      <w:r>
        <w:rPr>
          <w:rFonts w:ascii="微软雅黑" w:eastAsia="微软雅黑" w:hAnsi="微软雅黑" w:hint="eastAsia"/>
          <w:color w:val="2E2E2E"/>
          <w:sz w:val="23"/>
          <w:szCs w:val="23"/>
        </w:rPr>
        <w:t>solation）: 如果2个事务 A 和 B 同时运行，事务 A 和 B 最终的结果是相同的，不管 A 是结束于 B 之前/之后/运行期间。</w:t>
      </w:r>
    </w:p>
    <w:p w:rsidR="00454399" w:rsidRDefault="00454399" w:rsidP="00454399">
      <w:pPr>
        <w:widowControl/>
        <w:numPr>
          <w:ilvl w:val="0"/>
          <w:numId w:val="8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持久性</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D</w:t>
      </w:r>
      <w:r>
        <w:rPr>
          <w:rFonts w:ascii="微软雅黑" w:eastAsia="微软雅黑" w:hAnsi="微软雅黑" w:hint="eastAsia"/>
          <w:color w:val="2E2E2E"/>
          <w:sz w:val="23"/>
          <w:szCs w:val="23"/>
        </w:rPr>
        <w:t>urability）: 一旦事务</w:t>
      </w:r>
      <w:r>
        <w:rPr>
          <w:rFonts w:ascii="微软雅黑" w:eastAsia="微软雅黑" w:hAnsi="微软雅黑" w:hint="eastAsia"/>
          <w:color w:val="2E2E2E"/>
          <w:sz w:val="23"/>
          <w:szCs w:val="23"/>
          <w:bdr w:val="none" w:sz="0" w:space="0" w:color="auto" w:frame="1"/>
        </w:rPr>
        <w:t>提交</w:t>
      </w:r>
      <w:r>
        <w:rPr>
          <w:rFonts w:ascii="微软雅黑" w:eastAsia="微软雅黑" w:hAnsi="微软雅黑" w:hint="eastAsia"/>
          <w:color w:val="2E2E2E"/>
          <w:sz w:val="23"/>
          <w:szCs w:val="23"/>
        </w:rPr>
        <w:t>（也就是成功执行）,不管发生什么（崩溃或者出错），数据要保存在数据库中。</w:t>
      </w:r>
    </w:p>
    <w:p w:rsidR="00454399" w:rsidRDefault="00454399" w:rsidP="00454399">
      <w:pPr>
        <w:widowControl/>
        <w:numPr>
          <w:ilvl w:val="0"/>
          <w:numId w:val="82"/>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一致性</w:t>
      </w:r>
      <w:r>
        <w:rPr>
          <w:rFonts w:ascii="微软雅黑" w:eastAsia="微软雅黑" w:hAnsi="微软雅黑" w:hint="eastAsia"/>
          <w:color w:val="2E2E2E"/>
          <w:sz w:val="23"/>
          <w:szCs w:val="23"/>
        </w:rPr>
        <w:t>（</w:t>
      </w:r>
      <w:r>
        <w:rPr>
          <w:rFonts w:ascii="微软雅黑" w:eastAsia="微软雅黑" w:hAnsi="微软雅黑" w:hint="eastAsia"/>
          <w:color w:val="2E2E2E"/>
          <w:sz w:val="23"/>
          <w:szCs w:val="23"/>
          <w:bdr w:val="none" w:sz="0" w:space="0" w:color="auto" w:frame="1"/>
        </w:rPr>
        <w:t>C</w:t>
      </w:r>
      <w:r>
        <w:rPr>
          <w:rFonts w:ascii="微软雅黑" w:eastAsia="微软雅黑" w:hAnsi="微软雅黑" w:hint="eastAsia"/>
          <w:color w:val="2E2E2E"/>
          <w:sz w:val="23"/>
          <w:szCs w:val="23"/>
        </w:rPr>
        <w:t>onsistency）: 只有合法的数据（依照关系约束和函数约束）能写入数据库，一致性与原子性和隔离性有关。</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49"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在同一个事务内，你可以运行多个SQL查询来读取、创建、更新和删除数据。当两个事务使用相同的数据，麻烦就来了。经典的例子是从账户A到账户B的汇款。假设有2个事务：</w:t>
      </w:r>
    </w:p>
    <w:p w:rsidR="00454399" w:rsidRDefault="00454399" w:rsidP="00454399">
      <w:pPr>
        <w:widowControl/>
        <w:numPr>
          <w:ilvl w:val="0"/>
          <w:numId w:val="8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事务1（T1）从账户A取出100美元给账户B</w:t>
      </w:r>
    </w:p>
    <w:p w:rsidR="00454399" w:rsidRDefault="00454399" w:rsidP="00454399">
      <w:pPr>
        <w:widowControl/>
        <w:numPr>
          <w:ilvl w:val="0"/>
          <w:numId w:val="8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事务2（T2）从账户A取出50美元给账户B</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我们回来看看</w:t>
      </w:r>
      <w:r>
        <w:rPr>
          <w:rFonts w:ascii="微软雅黑" w:eastAsia="微软雅黑" w:hAnsi="微软雅黑" w:hint="eastAsia"/>
          <w:color w:val="2E2E2E"/>
          <w:sz w:val="23"/>
          <w:szCs w:val="23"/>
          <w:bdr w:val="none" w:sz="0" w:space="0" w:color="auto" w:frame="1"/>
        </w:rPr>
        <w:t>ACID</w:t>
      </w:r>
      <w:r>
        <w:rPr>
          <w:rFonts w:ascii="微软雅黑" w:eastAsia="微软雅黑" w:hAnsi="微软雅黑" w:hint="eastAsia"/>
          <w:color w:val="2E2E2E"/>
          <w:sz w:val="23"/>
          <w:szCs w:val="23"/>
        </w:rPr>
        <w:t>属性：</w:t>
      </w:r>
    </w:p>
    <w:p w:rsidR="00454399" w:rsidRDefault="00454399" w:rsidP="00454399">
      <w:pPr>
        <w:widowControl/>
        <w:numPr>
          <w:ilvl w:val="0"/>
          <w:numId w:val="8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原子性</w:t>
      </w:r>
      <w:r>
        <w:rPr>
          <w:rFonts w:ascii="微软雅黑" w:eastAsia="微软雅黑" w:hAnsi="微软雅黑" w:hint="eastAsia"/>
          <w:color w:val="2E2E2E"/>
          <w:sz w:val="23"/>
          <w:szCs w:val="23"/>
        </w:rPr>
        <w:t>确保不管 T1 期间发生什么（服务器崩溃、网络中断…），你不能出现账户A 取走了100美元但没有给账户B 的现象（这就是数据不一致状态）。</w:t>
      </w:r>
    </w:p>
    <w:p w:rsidR="00454399" w:rsidRDefault="00454399" w:rsidP="00454399">
      <w:pPr>
        <w:widowControl/>
        <w:numPr>
          <w:ilvl w:val="0"/>
          <w:numId w:val="8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隔离性</w:t>
      </w:r>
      <w:r>
        <w:rPr>
          <w:rFonts w:ascii="微软雅黑" w:eastAsia="微软雅黑" w:hAnsi="微软雅黑" w:hint="eastAsia"/>
          <w:color w:val="2E2E2E"/>
          <w:sz w:val="23"/>
          <w:szCs w:val="23"/>
        </w:rPr>
        <w:t>确保如果 T1 和 T2 同时发生，最终A将减少150美元，B将得到150美元，而不是其他结果，比如因为 T2 部分抹除了 T1 的行为，A减少150美元而B只得到50美元（这也是不一致状态）。</w:t>
      </w:r>
    </w:p>
    <w:p w:rsidR="00454399" w:rsidRDefault="00454399" w:rsidP="00454399">
      <w:pPr>
        <w:widowControl/>
        <w:numPr>
          <w:ilvl w:val="0"/>
          <w:numId w:val="8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持久性</w:t>
      </w:r>
      <w:r>
        <w:rPr>
          <w:rFonts w:ascii="微软雅黑" w:eastAsia="微软雅黑" w:hAnsi="微软雅黑" w:hint="eastAsia"/>
          <w:color w:val="2E2E2E"/>
          <w:sz w:val="23"/>
          <w:szCs w:val="23"/>
        </w:rPr>
        <w:t>确保如果 T1 刚刚提交，数据库就发生崩溃，T1 不会消失得无影无踪。</w:t>
      </w:r>
    </w:p>
    <w:p w:rsidR="00454399" w:rsidRDefault="00454399" w:rsidP="00454399">
      <w:pPr>
        <w:widowControl/>
        <w:numPr>
          <w:ilvl w:val="0"/>
          <w:numId w:val="8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一致性</w:t>
      </w:r>
      <w:r>
        <w:rPr>
          <w:rFonts w:ascii="微软雅黑" w:eastAsia="微软雅黑" w:hAnsi="微软雅黑" w:hint="eastAsia"/>
          <w:color w:val="2E2E2E"/>
          <w:sz w:val="23"/>
          <w:szCs w:val="23"/>
        </w:rPr>
        <w:t>确保钱不会在系统内生成或灭失。</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FF0000"/>
          <w:sz w:val="23"/>
          <w:szCs w:val="23"/>
          <w:bdr w:val="none" w:sz="0" w:space="0" w:color="auto" w:frame="1"/>
        </w:rPr>
        <w:t>[以下部分不重要，可以跳过]</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现代数据库不会使用纯粹的隔离作为默认模式，因为它会带来巨大的性能消耗。SQL一般定义4个隔离级别：</w:t>
      </w:r>
    </w:p>
    <w:p w:rsidR="00454399" w:rsidRDefault="00454399" w:rsidP="00454399">
      <w:pPr>
        <w:widowControl/>
        <w:numPr>
          <w:ilvl w:val="0"/>
          <w:numId w:val="8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串行化</w:t>
      </w:r>
      <w:r>
        <w:rPr>
          <w:rFonts w:ascii="微软雅黑" w:eastAsia="微软雅黑" w:hAnsi="微软雅黑" w:hint="eastAsia"/>
          <w:color w:val="2E2E2E"/>
          <w:sz w:val="23"/>
          <w:szCs w:val="23"/>
        </w:rPr>
        <w:t>(Serializable，SQLite默认模式）：最高级别的隔离。两个同时发生的事务100%隔离，每个事务有自己的『世界』。</w:t>
      </w:r>
    </w:p>
    <w:p w:rsidR="00454399" w:rsidRDefault="00454399" w:rsidP="00454399">
      <w:pPr>
        <w:widowControl/>
        <w:numPr>
          <w:ilvl w:val="0"/>
          <w:numId w:val="8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可重复读</w:t>
      </w:r>
      <w:r>
        <w:rPr>
          <w:rFonts w:ascii="微软雅黑" w:eastAsia="微软雅黑" w:hAnsi="微软雅黑" w:hint="eastAsia"/>
          <w:color w:val="2E2E2E"/>
          <w:sz w:val="23"/>
          <w:szCs w:val="23"/>
        </w:rPr>
        <w:t>（Repeatable read，MySQL默认模式）：每个事务有自己的『世界』，除了一种情况。如果一个事务成功执行并且添加了新数据，这些数据对其他正在执行的事务是可见的。但是如果事务成功修改了一条数据，修改结果对正在运行的事务不可见。所以，事务之间只是在新数据方面突破了隔离，对已存在的数据仍旧隔离。</w:t>
      </w:r>
      <w:r>
        <w:rPr>
          <w:rFonts w:ascii="微软雅黑" w:eastAsia="微软雅黑" w:hAnsi="微软雅黑" w:hint="eastAsia"/>
          <w:color w:val="2E2E2E"/>
          <w:sz w:val="23"/>
          <w:szCs w:val="23"/>
        </w:rPr>
        <w:br/>
        <w:t>举个例子，如果事务A运行”SELECT count(1) from TABLE_X” ，然后事务B在 TABLE_X 加入一条新数据并提交，当事务A再运行一次 count(1)结果不会是一样的。</w:t>
      </w:r>
      <w:r>
        <w:rPr>
          <w:rFonts w:ascii="微软雅黑" w:eastAsia="微软雅黑" w:hAnsi="微软雅黑" w:hint="eastAsia"/>
          <w:color w:val="2E2E2E"/>
          <w:sz w:val="23"/>
          <w:szCs w:val="23"/>
        </w:rPr>
        <w:br/>
        <w:t>这叫</w:t>
      </w:r>
      <w:r>
        <w:rPr>
          <w:rFonts w:ascii="微软雅黑" w:eastAsia="微软雅黑" w:hAnsi="微软雅黑" w:hint="eastAsia"/>
          <w:color w:val="2E2E2E"/>
          <w:sz w:val="23"/>
          <w:szCs w:val="23"/>
          <w:bdr w:val="none" w:sz="0" w:space="0" w:color="auto" w:frame="1"/>
        </w:rPr>
        <w:t>幻读</w:t>
      </w:r>
      <w:r>
        <w:rPr>
          <w:rFonts w:ascii="微软雅黑" w:eastAsia="微软雅黑" w:hAnsi="微软雅黑" w:hint="eastAsia"/>
          <w:color w:val="2E2E2E"/>
          <w:sz w:val="23"/>
          <w:szCs w:val="23"/>
        </w:rPr>
        <w:t>（phantom read）。</w:t>
      </w:r>
    </w:p>
    <w:p w:rsidR="00454399" w:rsidRDefault="00454399" w:rsidP="00454399">
      <w:pPr>
        <w:widowControl/>
        <w:numPr>
          <w:ilvl w:val="0"/>
          <w:numId w:val="8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读取已提交</w:t>
      </w:r>
      <w:r>
        <w:rPr>
          <w:rFonts w:ascii="微软雅黑" w:eastAsia="微软雅黑" w:hAnsi="微软雅黑" w:hint="eastAsia"/>
          <w:color w:val="2E2E2E"/>
          <w:sz w:val="23"/>
          <w:szCs w:val="23"/>
        </w:rPr>
        <w:t>（Read committed，Oracle、PostgreSQL、SQL Server默认模式）：可重复读+新的隔离突破。如果事务A读取了数据D，然后数据D被事务B修改（或删除）并提交，事务A再次读取数据D时数据的变化（或删除）是可见的。</w:t>
      </w:r>
      <w:r>
        <w:rPr>
          <w:rFonts w:ascii="微软雅黑" w:eastAsia="微软雅黑" w:hAnsi="微软雅黑" w:hint="eastAsia"/>
          <w:color w:val="2E2E2E"/>
          <w:sz w:val="23"/>
          <w:szCs w:val="23"/>
        </w:rPr>
        <w:br/>
        <w:t>这叫</w:t>
      </w:r>
      <w:r>
        <w:rPr>
          <w:rFonts w:ascii="微软雅黑" w:eastAsia="微软雅黑" w:hAnsi="微软雅黑" w:hint="eastAsia"/>
          <w:color w:val="2E2E2E"/>
          <w:sz w:val="23"/>
          <w:szCs w:val="23"/>
          <w:bdr w:val="none" w:sz="0" w:space="0" w:color="auto" w:frame="1"/>
        </w:rPr>
        <w:t>不可重复读</w:t>
      </w:r>
      <w:r>
        <w:rPr>
          <w:rFonts w:ascii="微软雅黑" w:eastAsia="微软雅黑" w:hAnsi="微软雅黑" w:hint="eastAsia"/>
          <w:color w:val="2E2E2E"/>
          <w:sz w:val="23"/>
          <w:szCs w:val="23"/>
        </w:rPr>
        <w:t>（non-repeatable read）。</w:t>
      </w:r>
    </w:p>
    <w:p w:rsidR="00454399" w:rsidRDefault="00454399" w:rsidP="00454399">
      <w:pPr>
        <w:widowControl/>
        <w:numPr>
          <w:ilvl w:val="0"/>
          <w:numId w:val="8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读取未提交</w:t>
      </w:r>
      <w:r>
        <w:rPr>
          <w:rFonts w:ascii="微软雅黑" w:eastAsia="微软雅黑" w:hAnsi="微软雅黑" w:hint="eastAsia"/>
          <w:color w:val="2E2E2E"/>
          <w:sz w:val="23"/>
          <w:szCs w:val="23"/>
        </w:rPr>
        <w:t>（Read uncommitted）：最低级别的隔离，是读取已提交+新的隔离突破。如果事务A读取了数据D，然后数据D被事务B修改（但并未提交，事务B仍在运行中），事务A再次读取数据D时，数据修改是可见的。如果事务B回滚，那么事务A第二次读取的数据D是无意义的，因为那是事务B所做的从未发生的修改（已经回滚了嘛）。</w:t>
      </w:r>
      <w:r>
        <w:rPr>
          <w:rFonts w:ascii="微软雅黑" w:eastAsia="微软雅黑" w:hAnsi="微软雅黑" w:hint="eastAsia"/>
          <w:color w:val="2E2E2E"/>
          <w:sz w:val="23"/>
          <w:szCs w:val="23"/>
        </w:rPr>
        <w:br/>
        <w:t>这叫</w:t>
      </w:r>
      <w:r>
        <w:rPr>
          <w:rFonts w:ascii="微软雅黑" w:eastAsia="微软雅黑" w:hAnsi="微软雅黑" w:hint="eastAsia"/>
          <w:color w:val="2E2E2E"/>
          <w:sz w:val="23"/>
          <w:szCs w:val="23"/>
          <w:bdr w:val="none" w:sz="0" w:space="0" w:color="auto" w:frame="1"/>
        </w:rPr>
        <w:t>脏读</w:t>
      </w:r>
      <w:r>
        <w:rPr>
          <w:rFonts w:ascii="微软雅黑" w:eastAsia="微软雅黑" w:hAnsi="微软雅黑" w:hint="eastAsia"/>
          <w:color w:val="2E2E2E"/>
          <w:sz w:val="23"/>
          <w:szCs w:val="23"/>
        </w:rPr>
        <w:t>（dirty read）。</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多数数据库添加了自定义的隔离级别（比如 PostgreSQL、Oracle、SQL Server的快照隔离），而且并没有实现SQL规范里的所有级别（尤其是读取未提交级别）。</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默认的隔离级别可以由用户/开发者在建立连接时覆盖（只需要增加很简单的一行代码）。</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并发控制</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确保隔离性、一致性和原子性的真正问题是</w:t>
      </w:r>
      <w:r>
        <w:rPr>
          <w:rFonts w:ascii="微软雅黑" w:eastAsia="微软雅黑" w:hAnsi="微软雅黑" w:hint="eastAsia"/>
          <w:color w:val="2E2E2E"/>
          <w:sz w:val="23"/>
          <w:szCs w:val="23"/>
          <w:bdr w:val="none" w:sz="0" w:space="0" w:color="auto" w:frame="1"/>
        </w:rPr>
        <w:t>对相同数据的写操作</w:t>
      </w:r>
      <w:r>
        <w:rPr>
          <w:rFonts w:ascii="微软雅黑" w:eastAsia="微软雅黑" w:hAnsi="微软雅黑" w:hint="eastAsia"/>
          <w:color w:val="2E2E2E"/>
          <w:sz w:val="23"/>
          <w:szCs w:val="23"/>
        </w:rPr>
        <w:t>（增、更、删）：</w:t>
      </w:r>
    </w:p>
    <w:p w:rsidR="00454399" w:rsidRDefault="00454399" w:rsidP="00454399">
      <w:pPr>
        <w:widowControl/>
        <w:numPr>
          <w:ilvl w:val="0"/>
          <w:numId w:val="8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如果所有事务只是读取数据，它们可以同时工作，不会更改另一个事务的行为。</w:t>
      </w:r>
    </w:p>
    <w:p w:rsidR="00454399" w:rsidRDefault="00454399" w:rsidP="00454399">
      <w:pPr>
        <w:widowControl/>
        <w:numPr>
          <w:ilvl w:val="0"/>
          <w:numId w:val="8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如果（至少）有一个事务在修改其他事务读取的数据，数据库需要找个办法对其它事务隐藏这种修改。而且，它还需要确保这个修改操作不会被另一个看不到这些数据修改的事务擦除。</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这个问题叫</w:t>
      </w:r>
      <w:r>
        <w:rPr>
          <w:rFonts w:ascii="微软雅黑" w:eastAsia="微软雅黑" w:hAnsi="微软雅黑" w:hint="eastAsia"/>
          <w:color w:val="2E2E2E"/>
          <w:sz w:val="23"/>
          <w:szCs w:val="23"/>
          <w:bdr w:val="none" w:sz="0" w:space="0" w:color="auto" w:frame="1"/>
        </w:rPr>
        <w:t>并发控制</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最简单的解决办法是依次执行每个事务（即顺序执行），但这样就完全没有伸缩性了，在一个多处理器/多核服务器上只有一个核心在工作，效率很低。</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理想的办法是，每次一个事务创建或取消时：</w:t>
      </w:r>
    </w:p>
    <w:p w:rsidR="00454399" w:rsidRDefault="00454399" w:rsidP="00454399">
      <w:pPr>
        <w:widowControl/>
        <w:numPr>
          <w:ilvl w:val="0"/>
          <w:numId w:val="8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监控所有事务的所有操作</w:t>
      </w:r>
    </w:p>
    <w:p w:rsidR="00454399" w:rsidRDefault="00454399" w:rsidP="00454399">
      <w:pPr>
        <w:widowControl/>
        <w:numPr>
          <w:ilvl w:val="0"/>
          <w:numId w:val="8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检查是否2个（或更多）事务的部分操作因为读取/修改相同的数据而存在冲突</w:t>
      </w:r>
    </w:p>
    <w:p w:rsidR="00454399" w:rsidRDefault="00454399" w:rsidP="00454399">
      <w:pPr>
        <w:widowControl/>
        <w:numPr>
          <w:ilvl w:val="0"/>
          <w:numId w:val="8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重新编排冲突事务中的操作来减少冲突的部分</w:t>
      </w:r>
    </w:p>
    <w:p w:rsidR="00454399" w:rsidRDefault="00454399" w:rsidP="00454399">
      <w:pPr>
        <w:widowControl/>
        <w:numPr>
          <w:ilvl w:val="0"/>
          <w:numId w:val="8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按照一定的顺序执行冲突的部分（同时非冲突事务仍然在并发运行）</w:t>
      </w:r>
    </w:p>
    <w:p w:rsidR="00454399" w:rsidRDefault="00454399" w:rsidP="00454399">
      <w:pPr>
        <w:widowControl/>
        <w:numPr>
          <w:ilvl w:val="0"/>
          <w:numId w:val="8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考虑事务有可能被取消</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用更正规的说法，这是对冲突的调度问题。更具体点儿说，这是个非常困难而且CPU开销很大的优化问题。企业级数据库无法承担等待几个小时，来寻找每个新事务活动最好的调度，因此就使用不那么理想的方式以避免更多的时间浪费在解决冲突上。</w:t>
      </w:r>
    </w:p>
    <w:p w:rsidR="00454399" w:rsidRDefault="00454399" w:rsidP="00454399">
      <w:pPr>
        <w:pStyle w:val="4"/>
        <w:shd w:val="clear" w:color="auto" w:fill="FFFFFF"/>
        <w:spacing w:before="0" w:beforeAutospacing="0" w:after="300" w:afterAutospacing="0" w:line="360" w:lineRule="atLeast"/>
        <w:rPr>
          <w:rFonts w:ascii="微软雅黑" w:eastAsia="微软雅黑" w:hAnsi="微软雅黑" w:hint="eastAsia"/>
          <w:b w:val="0"/>
          <w:bCs w:val="0"/>
          <w:color w:val="2E2E2E"/>
        </w:rPr>
      </w:pPr>
      <w:r>
        <w:rPr>
          <w:rFonts w:ascii="微软雅黑" w:eastAsia="微软雅黑" w:hAnsi="微软雅黑" w:hint="eastAsia"/>
          <w:b w:val="0"/>
          <w:bCs w:val="0"/>
          <w:color w:val="2E2E2E"/>
        </w:rPr>
        <w:t>锁管理器</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为了解决这个问题，多数数据库使用</w:t>
      </w:r>
      <w:r>
        <w:rPr>
          <w:rFonts w:ascii="微软雅黑" w:eastAsia="微软雅黑" w:hAnsi="微软雅黑" w:hint="eastAsia"/>
          <w:color w:val="2E2E2E"/>
          <w:sz w:val="23"/>
          <w:szCs w:val="23"/>
          <w:bdr w:val="none" w:sz="0" w:space="0" w:color="auto" w:frame="1"/>
        </w:rPr>
        <w:t>锁</w:t>
      </w:r>
      <w:r>
        <w:rPr>
          <w:rFonts w:ascii="微软雅黑" w:eastAsia="微软雅黑" w:hAnsi="微软雅黑" w:hint="eastAsia"/>
          <w:color w:val="2E2E2E"/>
          <w:sz w:val="23"/>
          <w:szCs w:val="23"/>
        </w:rPr>
        <w:t>和/或</w:t>
      </w:r>
      <w:r>
        <w:rPr>
          <w:rFonts w:ascii="微软雅黑" w:eastAsia="微软雅黑" w:hAnsi="微软雅黑" w:hint="eastAsia"/>
          <w:color w:val="2E2E2E"/>
          <w:sz w:val="23"/>
          <w:szCs w:val="23"/>
          <w:bdr w:val="none" w:sz="0" w:space="0" w:color="auto" w:frame="1"/>
        </w:rPr>
        <w:t>数据版本控制</w:t>
      </w:r>
      <w:r>
        <w:rPr>
          <w:rFonts w:ascii="微软雅黑" w:eastAsia="微软雅黑" w:hAnsi="微软雅黑" w:hint="eastAsia"/>
          <w:color w:val="2E2E2E"/>
          <w:sz w:val="23"/>
          <w:szCs w:val="23"/>
        </w:rPr>
        <w:t>。这是个很大的话题，我会集中探讨锁，和一点点数据版本控制。</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悲观锁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原理是：</w:t>
      </w:r>
    </w:p>
    <w:p w:rsidR="00454399" w:rsidRDefault="00454399" w:rsidP="00454399">
      <w:pPr>
        <w:widowControl/>
        <w:numPr>
          <w:ilvl w:val="0"/>
          <w:numId w:val="8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如果一个事务需要一条数据</w:t>
      </w:r>
    </w:p>
    <w:p w:rsidR="00454399" w:rsidRDefault="00454399" w:rsidP="00454399">
      <w:pPr>
        <w:widowControl/>
        <w:numPr>
          <w:ilvl w:val="0"/>
          <w:numId w:val="8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它就把数据锁住</w:t>
      </w:r>
    </w:p>
    <w:p w:rsidR="00454399" w:rsidRDefault="00454399" w:rsidP="00454399">
      <w:pPr>
        <w:widowControl/>
        <w:numPr>
          <w:ilvl w:val="0"/>
          <w:numId w:val="8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如果另一个事务也需要这条数据</w:t>
      </w:r>
    </w:p>
    <w:p w:rsidR="00454399" w:rsidRDefault="00454399" w:rsidP="00454399">
      <w:pPr>
        <w:widowControl/>
        <w:numPr>
          <w:ilvl w:val="0"/>
          <w:numId w:val="88"/>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它就必须要等第一个事务释放这条数据</w:t>
      </w:r>
      <w:r>
        <w:rPr>
          <w:rFonts w:ascii="微软雅黑" w:eastAsia="微软雅黑" w:hAnsi="微软雅黑" w:hint="eastAsia"/>
          <w:color w:val="2E2E2E"/>
          <w:sz w:val="23"/>
          <w:szCs w:val="23"/>
        </w:rPr>
        <w:br/>
        <w:t>这个锁叫</w:t>
      </w:r>
      <w:r>
        <w:rPr>
          <w:rFonts w:ascii="微软雅黑" w:eastAsia="微软雅黑" w:hAnsi="微软雅黑" w:hint="eastAsia"/>
          <w:color w:val="2E2E2E"/>
          <w:sz w:val="23"/>
          <w:szCs w:val="23"/>
          <w:bdr w:val="none" w:sz="0" w:space="0" w:color="auto" w:frame="1"/>
        </w:rPr>
        <w:t>排他锁</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但是对一个仅仅读取数据的事务使用排他锁非常昂贵，因为</w:t>
      </w:r>
      <w:r>
        <w:rPr>
          <w:rFonts w:ascii="微软雅黑" w:eastAsia="微软雅黑" w:hAnsi="微软雅黑" w:hint="eastAsia"/>
          <w:color w:val="2E2E2E"/>
          <w:sz w:val="23"/>
          <w:szCs w:val="23"/>
          <w:bdr w:val="none" w:sz="0" w:space="0" w:color="auto" w:frame="1"/>
        </w:rPr>
        <w:t>这会迫使其它只需要读取相同数据的事务等待</w:t>
      </w:r>
      <w:r>
        <w:rPr>
          <w:rFonts w:ascii="微软雅黑" w:eastAsia="微软雅黑" w:hAnsi="微软雅黑" w:hint="eastAsia"/>
          <w:color w:val="2E2E2E"/>
          <w:sz w:val="23"/>
          <w:szCs w:val="23"/>
        </w:rPr>
        <w:t>。因此就有了另一种锁，</w:t>
      </w:r>
      <w:r>
        <w:rPr>
          <w:rFonts w:ascii="微软雅黑" w:eastAsia="微软雅黑" w:hAnsi="微软雅黑" w:hint="eastAsia"/>
          <w:color w:val="2E2E2E"/>
          <w:sz w:val="23"/>
          <w:szCs w:val="23"/>
          <w:bdr w:val="none" w:sz="0" w:space="0" w:color="auto" w:frame="1"/>
        </w:rPr>
        <w:t>共享锁</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共享锁是这样的：</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如果一个事务只需要读取数据A</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它会给数据A加上『共享锁』并读取</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如果第二个事务也需要仅仅读取数据A</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它会给数据A加上『共享锁』并读取</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如果第三个事务需要修改数据A</w:t>
      </w:r>
    </w:p>
    <w:p w:rsidR="00454399" w:rsidRDefault="00454399" w:rsidP="00454399">
      <w:pPr>
        <w:widowControl/>
        <w:numPr>
          <w:ilvl w:val="0"/>
          <w:numId w:val="89"/>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它会给数据A加上『排他锁』，但是必须等待另外两个事务释放它们的共享锁。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同样的，如果一块数据被加上排他锁，一个只需要读取该数据的事务必须等待排他锁释放才能给该数据加上共享锁。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50"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锁管理器是添加和释放锁的进程，在内部用一个哈希表保存锁信息（关键字是被锁的数据），并且了解每一块数据是：</w:t>
      </w:r>
    </w:p>
    <w:p w:rsidR="00454399" w:rsidRDefault="00454399" w:rsidP="00454399">
      <w:pPr>
        <w:widowControl/>
        <w:numPr>
          <w:ilvl w:val="0"/>
          <w:numId w:val="9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被哪个事务加的锁</w:t>
      </w:r>
    </w:p>
    <w:p w:rsidR="00454399" w:rsidRDefault="00454399" w:rsidP="00454399">
      <w:pPr>
        <w:widowControl/>
        <w:numPr>
          <w:ilvl w:val="0"/>
          <w:numId w:val="9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哪个事务在等待数据解锁</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死锁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但是使用锁会导致一种情况，2个事务永远在等待一块数据：</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b w:val="0"/>
          <w:bCs w:val="0"/>
          <w:color w:val="2E2E2E"/>
          <w:sz w:val="23"/>
          <w:szCs w:val="23"/>
        </w:rPr>
        <w:pict>
          <v:shape id="_x0000_i1051"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在本图中：</w:t>
      </w:r>
    </w:p>
    <w:p w:rsidR="00454399" w:rsidRDefault="00454399" w:rsidP="00454399">
      <w:pPr>
        <w:widowControl/>
        <w:numPr>
          <w:ilvl w:val="0"/>
          <w:numId w:val="9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事务A 给 数据1 加上排他锁并且等待获取数据2</w:t>
      </w:r>
    </w:p>
    <w:p w:rsidR="00454399" w:rsidRDefault="00454399" w:rsidP="00454399">
      <w:pPr>
        <w:widowControl/>
        <w:numPr>
          <w:ilvl w:val="0"/>
          <w:numId w:val="9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事务B 给 数据2 加上排他锁并且等待获取数据1</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这叫</w:t>
      </w:r>
      <w:r>
        <w:rPr>
          <w:rFonts w:ascii="微软雅黑" w:eastAsia="微软雅黑" w:hAnsi="微软雅黑" w:hint="eastAsia"/>
          <w:color w:val="2E2E2E"/>
          <w:sz w:val="23"/>
          <w:szCs w:val="23"/>
          <w:bdr w:val="none" w:sz="0" w:space="0" w:color="auto" w:frame="1"/>
        </w:rPr>
        <w:t>死锁</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在死锁发生时，锁管理器要选择取消（回滚）一个事务，以便消除死锁。这可是个艰难的决定：</w:t>
      </w:r>
    </w:p>
    <w:p w:rsidR="00454399" w:rsidRDefault="00454399" w:rsidP="00454399">
      <w:pPr>
        <w:widowControl/>
        <w:numPr>
          <w:ilvl w:val="0"/>
          <w:numId w:val="9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杀死数据修改量最少的事务（这样能减少回滚的成本）？</w:t>
      </w:r>
    </w:p>
    <w:p w:rsidR="00454399" w:rsidRDefault="00454399" w:rsidP="00454399">
      <w:pPr>
        <w:widowControl/>
        <w:numPr>
          <w:ilvl w:val="0"/>
          <w:numId w:val="9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杀死持续时间最短的事务，因为其它事务的用户等的时间更长？</w:t>
      </w:r>
    </w:p>
    <w:p w:rsidR="00454399" w:rsidRDefault="00454399" w:rsidP="00454399">
      <w:pPr>
        <w:widowControl/>
        <w:numPr>
          <w:ilvl w:val="0"/>
          <w:numId w:val="9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杀死能用更少时间结束的事务（避免可能的资源饥荒）？</w:t>
      </w:r>
    </w:p>
    <w:p w:rsidR="00454399" w:rsidRDefault="00454399" w:rsidP="00454399">
      <w:pPr>
        <w:widowControl/>
        <w:numPr>
          <w:ilvl w:val="0"/>
          <w:numId w:val="9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一旦发生回滚，有多少事务会受到回滚的影响？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在作出选择之前，锁管理器需要检查是否有死锁存在。</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哈希表可以看作是个图表（见上文图），图中出现循环就说明有死锁。由于检查循环是昂贵的（所有锁组成的图表是很庞大的），经常会通过简单的途径解决：使用</w:t>
      </w:r>
      <w:r>
        <w:rPr>
          <w:rFonts w:ascii="微软雅黑" w:eastAsia="微软雅黑" w:hAnsi="微软雅黑" w:hint="eastAsia"/>
          <w:color w:val="2E2E2E"/>
          <w:sz w:val="23"/>
          <w:szCs w:val="23"/>
          <w:bdr w:val="none" w:sz="0" w:space="0" w:color="auto" w:frame="1"/>
        </w:rPr>
        <w:t>超时设定</w:t>
      </w:r>
      <w:r>
        <w:rPr>
          <w:rFonts w:ascii="微软雅黑" w:eastAsia="微软雅黑" w:hAnsi="微软雅黑" w:hint="eastAsia"/>
          <w:color w:val="2E2E2E"/>
          <w:sz w:val="23"/>
          <w:szCs w:val="23"/>
        </w:rPr>
        <w:t>。如果一个锁在超时时间内没有加上，那事务就进入死锁状态。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锁管理器也可以在加锁之前检查该锁会不会变成死锁，但是想要完美的做到这一点还是很昂贵的。因此这些预检经常设置一些基本规则。</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两段锁</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实现纯粹的隔离</w:t>
      </w:r>
      <w:r>
        <w:rPr>
          <w:rFonts w:ascii="微软雅黑" w:eastAsia="微软雅黑" w:hAnsi="微软雅黑" w:hint="eastAsia"/>
          <w:color w:val="2E2E2E"/>
          <w:sz w:val="23"/>
          <w:szCs w:val="23"/>
          <w:bdr w:val="none" w:sz="0" w:space="0" w:color="auto" w:frame="1"/>
        </w:rPr>
        <w:t>最简单的方法</w:t>
      </w:r>
      <w:r>
        <w:rPr>
          <w:rFonts w:ascii="微软雅黑" w:eastAsia="微软雅黑" w:hAnsi="微软雅黑" w:hint="eastAsia"/>
          <w:color w:val="2E2E2E"/>
          <w:sz w:val="23"/>
          <w:szCs w:val="23"/>
        </w:rPr>
        <w:t>是：事务开始时获取锁，结束时释放锁。就是说，事务开始前必须等待确保自己能加上所有的锁，当事务结束时释放自己持有的锁。这是行得通的，但是为了等待所有的锁，</w:t>
      </w:r>
      <w:r>
        <w:rPr>
          <w:rFonts w:ascii="微软雅黑" w:eastAsia="微软雅黑" w:hAnsi="微软雅黑" w:hint="eastAsia"/>
          <w:color w:val="2E2E2E"/>
          <w:sz w:val="23"/>
          <w:szCs w:val="23"/>
          <w:bdr w:val="none" w:sz="0" w:space="0" w:color="auto" w:frame="1"/>
        </w:rPr>
        <w:t>大量的时间被浪费了</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更快的方法是</w:t>
      </w:r>
      <w:r>
        <w:rPr>
          <w:rFonts w:ascii="微软雅黑" w:eastAsia="微软雅黑" w:hAnsi="微软雅黑" w:hint="eastAsia"/>
          <w:color w:val="2E2E2E"/>
          <w:sz w:val="23"/>
          <w:szCs w:val="23"/>
          <w:bdr w:val="none" w:sz="0" w:space="0" w:color="auto" w:frame="1"/>
        </w:rPr>
        <w:t>两段锁协议</w:t>
      </w:r>
      <w:r>
        <w:rPr>
          <w:rFonts w:ascii="微软雅黑" w:eastAsia="微软雅黑" w:hAnsi="微软雅黑" w:hint="eastAsia"/>
          <w:color w:val="2E2E2E"/>
          <w:sz w:val="23"/>
          <w:szCs w:val="23"/>
        </w:rPr>
        <w:t>（Two-Phase Locking Protocol</w:t>
      </w:r>
      <w:r>
        <w:rPr>
          <w:rFonts w:ascii="微软雅黑" w:eastAsia="微软雅黑" w:hAnsi="微软雅黑" w:hint="eastAsia"/>
          <w:color w:val="2E2E2E"/>
          <w:sz w:val="23"/>
          <w:szCs w:val="23"/>
          <w:bdr w:val="none" w:sz="0" w:space="0" w:color="auto" w:frame="1"/>
        </w:rPr>
        <w:t>，</w:t>
      </w:r>
      <w:r>
        <w:rPr>
          <w:rFonts w:ascii="微软雅黑" w:eastAsia="微软雅黑" w:hAnsi="微软雅黑" w:hint="eastAsia"/>
          <w:color w:val="2E2E2E"/>
          <w:sz w:val="23"/>
          <w:szCs w:val="23"/>
        </w:rPr>
        <w:t>由 DB2 和 SQL Server使用），在这里，事务分为两个阶段：</w:t>
      </w:r>
    </w:p>
    <w:p w:rsidR="00454399" w:rsidRDefault="00454399" w:rsidP="00454399">
      <w:pPr>
        <w:widowControl/>
        <w:numPr>
          <w:ilvl w:val="0"/>
          <w:numId w:val="9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成长阶段</w:t>
      </w:r>
      <w:r>
        <w:rPr>
          <w:rFonts w:ascii="微软雅黑" w:eastAsia="微软雅黑" w:hAnsi="微软雅黑" w:hint="eastAsia"/>
          <w:color w:val="2E2E2E"/>
          <w:sz w:val="23"/>
          <w:szCs w:val="23"/>
        </w:rPr>
        <w:t>：事务可以获得锁，但不能释放锁。</w:t>
      </w:r>
    </w:p>
    <w:p w:rsidR="00454399" w:rsidRDefault="00454399" w:rsidP="00454399">
      <w:pPr>
        <w:widowControl/>
        <w:numPr>
          <w:ilvl w:val="0"/>
          <w:numId w:val="9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收缩阶段</w:t>
      </w:r>
      <w:r>
        <w:rPr>
          <w:rFonts w:ascii="微软雅黑" w:eastAsia="微软雅黑" w:hAnsi="微软雅黑" w:hint="eastAsia"/>
          <w:color w:val="2E2E2E"/>
          <w:sz w:val="23"/>
          <w:szCs w:val="23"/>
        </w:rPr>
        <w:t>：事务可以释放锁（对于已经处理完而且不会再次处理的数据），但不能获得新锁。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52"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这两条简单规则背后的原理是：</w:t>
      </w:r>
    </w:p>
    <w:p w:rsidR="00454399" w:rsidRDefault="00454399" w:rsidP="00454399">
      <w:pPr>
        <w:widowControl/>
        <w:numPr>
          <w:ilvl w:val="0"/>
          <w:numId w:val="9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释放不再使用的锁，来降低其它事务的等待时间</w:t>
      </w:r>
    </w:p>
    <w:p w:rsidR="00454399" w:rsidRDefault="00454399" w:rsidP="00454399">
      <w:pPr>
        <w:widowControl/>
        <w:numPr>
          <w:ilvl w:val="0"/>
          <w:numId w:val="94"/>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防止发生这类情况：事务最初获得的数据，在事务开始后被修改，当事务重新读取该数据时发生不一致。</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这个规则可以很好地工作，但有个例外：如果修改了一条数据、释放了关联的锁后，事务被取消（回滚），而另一个事务读到了修改后的值，但最后这个值却被回滚。为了避免这个问题，</w:t>
      </w:r>
      <w:r>
        <w:rPr>
          <w:rFonts w:ascii="微软雅黑" w:eastAsia="微软雅黑" w:hAnsi="微软雅黑" w:hint="eastAsia"/>
          <w:color w:val="2E2E2E"/>
          <w:sz w:val="23"/>
          <w:szCs w:val="23"/>
          <w:bdr w:val="none" w:sz="0" w:space="0" w:color="auto" w:frame="1"/>
        </w:rPr>
        <w:t>所有独占锁必须在事务结束时释放</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多说几句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当然了，真实的数据库使用更复杂的系统，涉及到更多类型的锁（比如意向锁，intention locks）和更多的粒度（行级锁、页级锁、分区锁、表锁、表空间锁），但是道理是相同的。</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我只探讨纯粹基于锁的方法，</w:t>
      </w:r>
      <w:r>
        <w:rPr>
          <w:rFonts w:ascii="微软雅黑" w:eastAsia="微软雅黑" w:hAnsi="微软雅黑" w:hint="eastAsia"/>
          <w:color w:val="2E2E2E"/>
          <w:sz w:val="23"/>
          <w:szCs w:val="23"/>
          <w:bdr w:val="none" w:sz="0" w:space="0" w:color="auto" w:frame="1"/>
        </w:rPr>
        <w:t>数据版本控制是解决这个问题的另一个方法</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版本控制是这样的：</w:t>
      </w:r>
    </w:p>
    <w:p w:rsidR="00454399" w:rsidRDefault="00454399" w:rsidP="00454399">
      <w:pPr>
        <w:widowControl/>
        <w:numPr>
          <w:ilvl w:val="0"/>
          <w:numId w:val="9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每个事务可以在相同时刻修改相同的数据</w:t>
      </w:r>
    </w:p>
    <w:p w:rsidR="00454399" w:rsidRDefault="00454399" w:rsidP="00454399">
      <w:pPr>
        <w:widowControl/>
        <w:numPr>
          <w:ilvl w:val="0"/>
          <w:numId w:val="9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每个事务有自己的数据拷贝（或者叫版本）</w:t>
      </w:r>
    </w:p>
    <w:p w:rsidR="00454399" w:rsidRDefault="00454399" w:rsidP="00454399">
      <w:pPr>
        <w:widowControl/>
        <w:numPr>
          <w:ilvl w:val="0"/>
          <w:numId w:val="95"/>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如果2个事务修改相同的数据，只接受一个修改，另一个将被拒绝，相关的事务回滚（或重新运行）</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这将提高性能，因为：</w:t>
      </w:r>
    </w:p>
    <w:p w:rsidR="00454399" w:rsidRDefault="00454399" w:rsidP="00454399">
      <w:pPr>
        <w:widowControl/>
        <w:numPr>
          <w:ilvl w:val="0"/>
          <w:numId w:val="9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读事务不会阻塞写事务</w:t>
      </w:r>
    </w:p>
    <w:p w:rsidR="00454399" w:rsidRDefault="00454399" w:rsidP="00454399">
      <w:pPr>
        <w:widowControl/>
        <w:numPr>
          <w:ilvl w:val="0"/>
          <w:numId w:val="9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写事务不会阻塞读</w:t>
      </w:r>
    </w:p>
    <w:p w:rsidR="00454399" w:rsidRDefault="00454399" w:rsidP="00454399">
      <w:pPr>
        <w:widowControl/>
        <w:numPr>
          <w:ilvl w:val="0"/>
          <w:numId w:val="96"/>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没有『臃肿缓慢』的锁管理器带来的额外开销</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除了两个事务写相同数据的时候，数据版本控制各个方面都比锁表现得更好。只不过，你很快就会发现磁盘空间消耗巨大。</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数据版本控制和锁机制是两种不同的见解：</w:t>
      </w:r>
      <w:r>
        <w:rPr>
          <w:rFonts w:ascii="微软雅黑" w:eastAsia="微软雅黑" w:hAnsi="微软雅黑" w:hint="eastAsia"/>
          <w:color w:val="2E2E2E"/>
          <w:sz w:val="23"/>
          <w:szCs w:val="23"/>
          <w:bdr w:val="none" w:sz="0" w:space="0" w:color="auto" w:frame="1"/>
        </w:rPr>
        <w:t>乐观锁和悲观锁</w:t>
      </w:r>
      <w:r>
        <w:rPr>
          <w:rFonts w:ascii="微软雅黑" w:eastAsia="微软雅黑" w:hAnsi="微软雅黑" w:hint="eastAsia"/>
          <w:color w:val="2E2E2E"/>
          <w:sz w:val="23"/>
          <w:szCs w:val="23"/>
        </w:rPr>
        <w:t>。两者各有利弊，完全取决于使用场景（读多还是写多）。关于数据版本控制，我推荐</w:t>
      </w:r>
      <w:hyperlink r:id="rId73" w:tgtFrame="_blank" w:history="1">
        <w:r>
          <w:rPr>
            <w:rStyle w:val="a5"/>
            <w:rFonts w:ascii="微软雅黑" w:eastAsia="微软雅黑" w:hAnsi="微软雅黑" w:hint="eastAsia"/>
            <w:color w:val="0099CC"/>
            <w:sz w:val="23"/>
            <w:szCs w:val="23"/>
            <w:bdr w:val="none" w:sz="0" w:space="0" w:color="auto" w:frame="1"/>
          </w:rPr>
          <w:t>这篇非常优秀的文章</w:t>
        </w:r>
      </w:hyperlink>
      <w:r>
        <w:rPr>
          <w:rFonts w:ascii="微软雅黑" w:eastAsia="微软雅黑" w:hAnsi="微软雅黑" w:hint="eastAsia"/>
          <w:color w:val="2E2E2E"/>
          <w:sz w:val="23"/>
          <w:szCs w:val="23"/>
        </w:rPr>
        <w:t>，讲的是PostgreSQL如何实现多版本并发控制的。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一些数据库，比如DB2（直到版本 9.7）和 SQL Server（不含快照隔离）仅使用锁机制。其他的像PostgreSQL, MySQL 和 Oracle 使用锁和鼠标版本控制混合机制。我不知道是否有仅用版本控制的数据库（如果你知道请告诉我）。</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[2015-08-20更新]一名读者告诉我：</w:t>
      </w:r>
    </w:p>
    <w:p w:rsidR="00454399" w:rsidRDefault="00454399" w:rsidP="00454399">
      <w:pPr>
        <w:pStyle w:val="a6"/>
        <w:shd w:val="clear" w:color="auto" w:fill="FFFFFF"/>
        <w:spacing w:before="0" w:beforeAutospacing="0" w:after="300" w:afterAutospacing="0"/>
        <w:rPr>
          <w:rFonts w:ascii="微软雅黑" w:eastAsia="微软雅黑" w:hAnsi="微软雅黑" w:hint="eastAsia"/>
          <w:color w:val="5E5E5E"/>
          <w:sz w:val="26"/>
          <w:szCs w:val="26"/>
        </w:rPr>
      </w:pPr>
      <w:r>
        <w:rPr>
          <w:rFonts w:ascii="微软雅黑" w:eastAsia="微软雅黑" w:hAnsi="微软雅黑" w:hint="eastAsia"/>
          <w:color w:val="5E5E5E"/>
          <w:sz w:val="26"/>
          <w:szCs w:val="26"/>
        </w:rPr>
        <w:t>Firebird 和 Interbase 用不带锁的版本控制。</w:t>
      </w:r>
    </w:p>
    <w:p w:rsidR="00454399" w:rsidRDefault="00454399" w:rsidP="00454399">
      <w:pPr>
        <w:pStyle w:val="a6"/>
        <w:shd w:val="clear" w:color="auto" w:fill="FFFFFF"/>
        <w:spacing w:before="0" w:beforeAutospacing="0" w:after="0" w:afterAutospacing="0"/>
        <w:rPr>
          <w:rFonts w:ascii="微软雅黑" w:eastAsia="微软雅黑" w:hAnsi="微软雅黑" w:hint="eastAsia"/>
          <w:color w:val="5E5E5E"/>
          <w:sz w:val="26"/>
          <w:szCs w:val="26"/>
        </w:rPr>
      </w:pPr>
      <w:r>
        <w:rPr>
          <w:rFonts w:ascii="微软雅黑" w:eastAsia="微软雅黑" w:hAnsi="微软雅黑" w:hint="eastAsia"/>
          <w:color w:val="5E5E5E"/>
          <w:sz w:val="26"/>
          <w:szCs w:val="26"/>
        </w:rPr>
        <w:t>版本控制对索引的影响挺有趣的：有时唯一索引会出现重复，索引的条目会多于表行数，等等。</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如果你读过不同级别的隔离那部分内容，你会知道，提高隔离级别就会增加锁的数量和事务等待加锁的时间。这就是为什么多数数据库默认不会使用最高级别的隔离（即串行化）。</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当然，你总是可以自己去主流数据库（像</w:t>
      </w:r>
      <w:hyperlink r:id="rId74" w:tgtFrame="_blank" w:history="1">
        <w:r>
          <w:rPr>
            <w:rStyle w:val="a5"/>
            <w:rFonts w:ascii="微软雅黑" w:eastAsia="微软雅黑" w:hAnsi="微软雅黑" w:hint="eastAsia"/>
            <w:color w:val="0099CC"/>
            <w:sz w:val="23"/>
            <w:szCs w:val="23"/>
            <w:bdr w:val="none" w:sz="0" w:space="0" w:color="auto" w:frame="1"/>
          </w:rPr>
          <w:t>MySQL</w:t>
        </w:r>
      </w:hyperlink>
      <w:r>
        <w:rPr>
          <w:rFonts w:ascii="微软雅黑" w:eastAsia="微软雅黑" w:hAnsi="微软雅黑" w:hint="eastAsia"/>
          <w:color w:val="2E2E2E"/>
          <w:sz w:val="23"/>
          <w:szCs w:val="23"/>
        </w:rPr>
        <w:t>, </w:t>
      </w:r>
      <w:hyperlink r:id="rId75" w:tgtFrame="_blank" w:history="1">
        <w:r>
          <w:rPr>
            <w:rStyle w:val="a5"/>
            <w:rFonts w:ascii="微软雅黑" w:eastAsia="微软雅黑" w:hAnsi="微软雅黑" w:hint="eastAsia"/>
            <w:color w:val="0099CC"/>
            <w:sz w:val="23"/>
            <w:szCs w:val="23"/>
            <w:bdr w:val="none" w:sz="0" w:space="0" w:color="auto" w:frame="1"/>
          </w:rPr>
          <w:t>PostgreSQL</w:t>
        </w:r>
      </w:hyperlink>
      <w:r>
        <w:rPr>
          <w:rFonts w:ascii="微软雅黑" w:eastAsia="微软雅黑" w:hAnsi="微软雅黑" w:hint="eastAsia"/>
          <w:color w:val="2E2E2E"/>
          <w:sz w:val="23"/>
          <w:szCs w:val="23"/>
        </w:rPr>
        <w:t> 或 </w:t>
      </w:r>
      <w:hyperlink r:id="rId76" w:anchor="i5337" w:tgtFrame="_blank" w:history="1">
        <w:r>
          <w:rPr>
            <w:rStyle w:val="a5"/>
            <w:rFonts w:ascii="微软雅黑" w:eastAsia="微软雅黑" w:hAnsi="微软雅黑" w:hint="eastAsia"/>
            <w:color w:val="0099CC"/>
            <w:sz w:val="23"/>
            <w:szCs w:val="23"/>
            <w:bdr w:val="none" w:sz="0" w:space="0" w:color="auto" w:frame="1"/>
          </w:rPr>
          <w:t>Oracle</w:t>
        </w:r>
      </w:hyperlink>
      <w:r>
        <w:rPr>
          <w:rFonts w:ascii="微软雅黑" w:eastAsia="微软雅黑" w:hAnsi="微软雅黑" w:hint="eastAsia"/>
          <w:color w:val="2E2E2E"/>
          <w:sz w:val="23"/>
          <w:szCs w:val="23"/>
        </w:rPr>
        <w:t>）的文档里查一下。</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日志管理器</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我们已经知道，为了提升性能，数据库把数据保存在内存缓冲区内。但如果当事务提交时服务器崩溃，崩溃时还在内存里的数据会丢失，这破坏了事务的</w:t>
      </w:r>
      <w:r>
        <w:rPr>
          <w:rFonts w:ascii="微软雅黑" w:eastAsia="微软雅黑" w:hAnsi="微软雅黑" w:hint="eastAsia"/>
          <w:color w:val="2E2E2E"/>
          <w:sz w:val="23"/>
          <w:szCs w:val="23"/>
          <w:bdr w:val="none" w:sz="0" w:space="0" w:color="auto" w:frame="1"/>
        </w:rPr>
        <w:t>持久性</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你可以把所有数据都写在磁盘上，但是如果服务器崩溃，最终数据可能只有部分写入磁盘，这破坏了事务的</w:t>
      </w:r>
      <w:r>
        <w:rPr>
          <w:rFonts w:ascii="微软雅黑" w:eastAsia="微软雅黑" w:hAnsi="微软雅黑" w:hint="eastAsia"/>
          <w:color w:val="2E2E2E"/>
          <w:sz w:val="23"/>
          <w:szCs w:val="23"/>
          <w:bdr w:val="none" w:sz="0" w:space="0" w:color="auto" w:frame="1"/>
        </w:rPr>
        <w:t>原子性</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事务作出的任何修改必须是或者撤销，或者完成。</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 2 个办法解决这个问题：</w:t>
      </w:r>
    </w:p>
    <w:p w:rsidR="00454399" w:rsidRDefault="00454399" w:rsidP="00454399">
      <w:pPr>
        <w:widowControl/>
        <w:numPr>
          <w:ilvl w:val="0"/>
          <w:numId w:val="9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影子副本/页</w:t>
      </w:r>
      <w:r>
        <w:rPr>
          <w:rFonts w:ascii="微软雅黑" w:eastAsia="微软雅黑" w:hAnsi="微软雅黑" w:hint="eastAsia"/>
          <w:color w:val="2E2E2E"/>
          <w:sz w:val="23"/>
          <w:szCs w:val="23"/>
        </w:rPr>
        <w:t>（Shadow copies/pages）：每个事务创建自己的数据库副本（或部分数据库的副本），并基于这个副本来工作。一旦出错，这个副本就被移除；一旦成功，数据库立即使用文件系统的一个把戏，把副本替换到数据中，然后删掉『旧』数据。</w:t>
      </w:r>
    </w:p>
    <w:p w:rsidR="00454399" w:rsidRDefault="00454399" w:rsidP="00454399">
      <w:pPr>
        <w:widowControl/>
        <w:numPr>
          <w:ilvl w:val="0"/>
          <w:numId w:val="97"/>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事务日志</w:t>
      </w:r>
      <w:r>
        <w:rPr>
          <w:rFonts w:ascii="微软雅黑" w:eastAsia="微软雅黑" w:hAnsi="微软雅黑" w:hint="eastAsia"/>
          <w:color w:val="2E2E2E"/>
          <w:sz w:val="23"/>
          <w:szCs w:val="23"/>
        </w:rPr>
        <w:t>（Transaction log）：事务日志是一个存储空间，在每次写盘之前，数据库在事务日志中写入一些信息，这样当事务崩溃或回滚，数据库知道如何移除或完成尚未完成的事务。</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WAL（预写式日志）</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影子副本/页在运行较多事务的大型数据库时制造了大量磁盘开销，所以现代数据库使用</w:t>
      </w:r>
      <w:r>
        <w:rPr>
          <w:rFonts w:ascii="微软雅黑" w:eastAsia="微软雅黑" w:hAnsi="微软雅黑" w:hint="eastAsia"/>
          <w:color w:val="2E2E2E"/>
          <w:sz w:val="23"/>
          <w:szCs w:val="23"/>
          <w:bdr w:val="none" w:sz="0" w:space="0" w:color="auto" w:frame="1"/>
        </w:rPr>
        <w:t>事务日志</w:t>
      </w:r>
      <w:r>
        <w:rPr>
          <w:rFonts w:ascii="微软雅黑" w:eastAsia="微软雅黑" w:hAnsi="微软雅黑" w:hint="eastAsia"/>
          <w:color w:val="2E2E2E"/>
          <w:sz w:val="23"/>
          <w:szCs w:val="23"/>
        </w:rPr>
        <w:t>。事务日志必须保存在</w:t>
      </w:r>
      <w:r>
        <w:rPr>
          <w:rFonts w:ascii="微软雅黑" w:eastAsia="微软雅黑" w:hAnsi="微软雅黑" w:hint="eastAsia"/>
          <w:color w:val="2E2E2E"/>
          <w:sz w:val="23"/>
          <w:szCs w:val="23"/>
          <w:bdr w:val="none" w:sz="0" w:space="0" w:color="auto" w:frame="1"/>
        </w:rPr>
        <w:t>稳定的存储</w:t>
      </w:r>
      <w:r>
        <w:rPr>
          <w:rFonts w:ascii="微软雅黑" w:eastAsia="微软雅黑" w:hAnsi="微软雅黑" w:hint="eastAsia"/>
          <w:color w:val="2E2E2E"/>
          <w:sz w:val="23"/>
          <w:szCs w:val="23"/>
        </w:rPr>
        <w:t>上，我不会深挖存储技术，但至少RAID磁盘是必须的，以防磁盘故障。</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多数数据库（至少是Oracle, </w:t>
      </w:r>
      <w:hyperlink r:id="rId77" w:tgtFrame="_blank" w:history="1">
        <w:r>
          <w:rPr>
            <w:rStyle w:val="a5"/>
            <w:rFonts w:ascii="微软雅黑" w:eastAsia="微软雅黑" w:hAnsi="微软雅黑" w:hint="eastAsia"/>
            <w:color w:val="0099CC"/>
            <w:sz w:val="23"/>
            <w:szCs w:val="23"/>
            <w:bdr w:val="none" w:sz="0" w:space="0" w:color="auto" w:frame="1"/>
          </w:rPr>
          <w:t>SQL Server</w:t>
        </w:r>
      </w:hyperlink>
      <w:r>
        <w:rPr>
          <w:rFonts w:ascii="微软雅黑" w:eastAsia="微软雅黑" w:hAnsi="微软雅黑" w:hint="eastAsia"/>
          <w:color w:val="2E2E2E"/>
          <w:sz w:val="23"/>
          <w:szCs w:val="23"/>
        </w:rPr>
        <w:t>, </w:t>
      </w:r>
      <w:hyperlink r:id="rId78" w:tgtFrame="_blank" w:history="1">
        <w:r>
          <w:rPr>
            <w:rStyle w:val="a5"/>
            <w:rFonts w:ascii="微软雅黑" w:eastAsia="微软雅黑" w:hAnsi="微软雅黑" w:hint="eastAsia"/>
            <w:color w:val="0099CC"/>
            <w:sz w:val="23"/>
            <w:szCs w:val="23"/>
            <w:bdr w:val="none" w:sz="0" w:space="0" w:color="auto" w:frame="1"/>
          </w:rPr>
          <w:t>DB2</w:t>
        </w:r>
      </w:hyperlink>
      <w:r>
        <w:rPr>
          <w:rFonts w:ascii="微软雅黑" w:eastAsia="微软雅黑" w:hAnsi="微软雅黑" w:hint="eastAsia"/>
          <w:color w:val="2E2E2E"/>
          <w:sz w:val="23"/>
          <w:szCs w:val="23"/>
        </w:rPr>
        <w:t>, </w:t>
      </w:r>
      <w:hyperlink r:id="rId79" w:tgtFrame="_blank" w:history="1">
        <w:r>
          <w:rPr>
            <w:rStyle w:val="a5"/>
            <w:rFonts w:ascii="微软雅黑" w:eastAsia="微软雅黑" w:hAnsi="微软雅黑" w:hint="eastAsia"/>
            <w:color w:val="0099CC"/>
            <w:sz w:val="23"/>
            <w:szCs w:val="23"/>
            <w:bdr w:val="none" w:sz="0" w:space="0" w:color="auto" w:frame="1"/>
          </w:rPr>
          <w:t>PostgreSQL</w:t>
        </w:r>
      </w:hyperlink>
      <w:r>
        <w:rPr>
          <w:rFonts w:ascii="微软雅黑" w:eastAsia="微软雅黑" w:hAnsi="微软雅黑" w:hint="eastAsia"/>
          <w:color w:val="2E2E2E"/>
          <w:sz w:val="23"/>
          <w:szCs w:val="23"/>
        </w:rPr>
        <w:t>, MySQL 和 </w:t>
      </w:r>
      <w:hyperlink r:id="rId80" w:tgtFrame="_blank" w:history="1">
        <w:r>
          <w:rPr>
            <w:rStyle w:val="a5"/>
            <w:rFonts w:ascii="微软雅黑" w:eastAsia="微软雅黑" w:hAnsi="微软雅黑" w:hint="eastAsia"/>
            <w:color w:val="0099CC"/>
            <w:sz w:val="23"/>
            <w:szCs w:val="23"/>
            <w:bdr w:val="none" w:sz="0" w:space="0" w:color="auto" w:frame="1"/>
          </w:rPr>
          <w:t>SQLite</w:t>
        </w:r>
      </w:hyperlink>
      <w:r>
        <w:rPr>
          <w:rFonts w:ascii="微软雅黑" w:eastAsia="微软雅黑" w:hAnsi="微软雅黑" w:hint="eastAsia"/>
          <w:color w:val="2E2E2E"/>
          <w:sz w:val="23"/>
          <w:szCs w:val="23"/>
        </w:rPr>
        <w:t>) 使用</w:t>
      </w:r>
      <w:r>
        <w:rPr>
          <w:rFonts w:ascii="微软雅黑" w:eastAsia="微软雅黑" w:hAnsi="微软雅黑" w:hint="eastAsia"/>
          <w:color w:val="2E2E2E"/>
          <w:sz w:val="23"/>
          <w:szCs w:val="23"/>
          <w:bdr w:val="none" w:sz="0" w:space="0" w:color="auto" w:frame="1"/>
        </w:rPr>
        <w:t>预写日志协议</w:t>
      </w:r>
      <w:r>
        <w:rPr>
          <w:rFonts w:ascii="微软雅黑" w:eastAsia="微软雅黑" w:hAnsi="微软雅黑" w:hint="eastAsia"/>
          <w:color w:val="2E2E2E"/>
          <w:sz w:val="23"/>
          <w:szCs w:val="23"/>
        </w:rPr>
        <w:t>（Write-Ahead Logging protocol ，WAL）来处理事务日志。WAL协议有 3 个规则：</w:t>
      </w:r>
    </w:p>
    <w:p w:rsidR="00454399" w:rsidRDefault="00454399" w:rsidP="00454399">
      <w:pPr>
        <w:widowControl/>
        <w:numPr>
          <w:ilvl w:val="0"/>
          <w:numId w:val="9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每个对数据库的修改都产生一条日志记录，在数据写入磁盘之前日志记录必须写入事务日志。</w:t>
      </w:r>
    </w:p>
    <w:p w:rsidR="00454399" w:rsidRDefault="00454399" w:rsidP="00454399">
      <w:pPr>
        <w:widowControl/>
        <w:numPr>
          <w:ilvl w:val="0"/>
          <w:numId w:val="9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日志记录必须按顺序写入；记录 A 发生在记录 B 之前，则 A 必须写在 B 之前。</w:t>
      </w:r>
    </w:p>
    <w:p w:rsidR="00454399" w:rsidRDefault="00454399" w:rsidP="00454399">
      <w:pPr>
        <w:widowControl/>
        <w:numPr>
          <w:ilvl w:val="0"/>
          <w:numId w:val="9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当一个事务提交时，在事务成功之前，提交顺序必须写入到事务日志。</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53"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这个工作由日志管理器完成。简单的理解就是，日志管理器处于缓存管理器（cache manager）和数据访问管理器（data access manager，负责把数据写入磁盘）之间，每个 update / delete / create / commit / rollback 操作在写入磁盘之前先写入事务日志。简单，对吧？</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回答错误！ 我们研究了这么多内容，现在你应该知道与数据库相关的每一件事都带着『数据库效应』的诅咒。好吧，我们说正经的，问题在于，如何找到写日志的同时保持良好的性能的方法。如果事务日志写得太慢，整体都会慢下来。</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ARIES</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1992年，IBM 研究人员『发明』了WAL的增强版，叫 ARIES。ARIES 或多或少地在现代数据库中使用，逻辑未必相同，但AIRES背后的概念无处不在。我给发明加了引号是因为，按照</w:t>
      </w:r>
      <w:hyperlink r:id="rId81" w:tgtFrame="_blank" w:history="1">
        <w:r>
          <w:rPr>
            <w:rStyle w:val="a5"/>
            <w:rFonts w:ascii="微软雅黑" w:eastAsia="微软雅黑" w:hAnsi="微软雅黑" w:hint="eastAsia"/>
            <w:color w:val="0099CC"/>
            <w:sz w:val="23"/>
            <w:szCs w:val="23"/>
            <w:bdr w:val="none" w:sz="0" w:space="0" w:color="auto" w:frame="1"/>
          </w:rPr>
          <w:t>MIT这门课</w:t>
        </w:r>
      </w:hyperlink>
      <w:r>
        <w:rPr>
          <w:rFonts w:ascii="微软雅黑" w:eastAsia="微软雅黑" w:hAnsi="微软雅黑" w:hint="eastAsia"/>
          <w:color w:val="2E2E2E"/>
          <w:sz w:val="23"/>
          <w:szCs w:val="23"/>
        </w:rPr>
        <w:t>的说法，IBM 的研究人员『仅仅是写了事务恢复的最佳实践方法』。AIRES 论文发表的时候我才 5 岁，我不关心那些酸溜溜的科研人员老掉牙的闲言碎语。事实上，我提及这个典故，是在开始探讨最后一个技术点前让你轻松一下。我阅读过</w:t>
      </w:r>
      <w:hyperlink r:id="rId82" w:tgtFrame="_blank" w:history="1">
        <w:r>
          <w:rPr>
            <w:rStyle w:val="a5"/>
            <w:rFonts w:ascii="微软雅黑" w:eastAsia="微软雅黑" w:hAnsi="微软雅黑" w:hint="eastAsia"/>
            <w:color w:val="0099CC"/>
            <w:sz w:val="23"/>
            <w:szCs w:val="23"/>
            <w:bdr w:val="none" w:sz="0" w:space="0" w:color="auto" w:frame="1"/>
          </w:rPr>
          <w:t>这篇 ARIES 论文</w:t>
        </w:r>
      </w:hyperlink>
      <w:r>
        <w:rPr>
          <w:rFonts w:ascii="微软雅黑" w:eastAsia="微软雅黑" w:hAnsi="微软雅黑" w:hint="eastAsia"/>
          <w:color w:val="2E2E2E"/>
          <w:sz w:val="23"/>
          <w:szCs w:val="23"/>
        </w:rPr>
        <w:t> 的大量篇幅，发现它很有趣。在这一部分我只是简要的谈一下 ARIES，不过我强烈建议，如果你想了解真正的知识，就去读那篇论文。</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ARIES 代表『数据库恢复原型算法』（</w:t>
      </w:r>
      <w:r>
        <w:rPr>
          <w:rFonts w:ascii="微软雅黑" w:eastAsia="微软雅黑" w:hAnsi="微软雅黑" w:hint="eastAsia"/>
          <w:color w:val="2E2E2E"/>
          <w:sz w:val="23"/>
          <w:szCs w:val="23"/>
          <w:bdr w:val="none" w:sz="0" w:space="0" w:color="auto" w:frame="1"/>
        </w:rPr>
        <w:t>A</w:t>
      </w:r>
      <w:r>
        <w:rPr>
          <w:rFonts w:ascii="微软雅黑" w:eastAsia="微软雅黑" w:hAnsi="微软雅黑" w:hint="eastAsia"/>
          <w:color w:val="2E2E2E"/>
          <w:sz w:val="23"/>
          <w:szCs w:val="23"/>
        </w:rPr>
        <w:t>lgorithms for </w:t>
      </w:r>
      <w:r>
        <w:rPr>
          <w:rFonts w:ascii="微软雅黑" w:eastAsia="微软雅黑" w:hAnsi="微软雅黑" w:hint="eastAsia"/>
          <w:color w:val="2E2E2E"/>
          <w:sz w:val="23"/>
          <w:szCs w:val="23"/>
          <w:bdr w:val="none" w:sz="0" w:space="0" w:color="auto" w:frame="1"/>
        </w:rPr>
        <w:t>R</w:t>
      </w:r>
      <w:r>
        <w:rPr>
          <w:rFonts w:ascii="微软雅黑" w:eastAsia="微软雅黑" w:hAnsi="微软雅黑" w:hint="eastAsia"/>
          <w:color w:val="2E2E2E"/>
          <w:sz w:val="23"/>
          <w:szCs w:val="23"/>
        </w:rPr>
        <w:t>ecovery and </w:t>
      </w:r>
      <w:r>
        <w:rPr>
          <w:rFonts w:ascii="微软雅黑" w:eastAsia="微软雅黑" w:hAnsi="微软雅黑" w:hint="eastAsia"/>
          <w:color w:val="2E2E2E"/>
          <w:sz w:val="23"/>
          <w:szCs w:val="23"/>
          <w:bdr w:val="none" w:sz="0" w:space="0" w:color="auto" w:frame="1"/>
        </w:rPr>
        <w:t>I</w:t>
      </w:r>
      <w:r>
        <w:rPr>
          <w:rFonts w:ascii="微软雅黑" w:eastAsia="微软雅黑" w:hAnsi="微软雅黑" w:hint="eastAsia"/>
          <w:color w:val="2E2E2E"/>
          <w:sz w:val="23"/>
          <w:szCs w:val="23"/>
        </w:rPr>
        <w:t>solation </w:t>
      </w:r>
      <w:r>
        <w:rPr>
          <w:rFonts w:ascii="微软雅黑" w:eastAsia="微软雅黑" w:hAnsi="微软雅黑" w:hint="eastAsia"/>
          <w:color w:val="2E2E2E"/>
          <w:sz w:val="23"/>
          <w:szCs w:val="23"/>
          <w:bdr w:val="none" w:sz="0" w:space="0" w:color="auto" w:frame="1"/>
        </w:rPr>
        <w:t>E</w:t>
      </w:r>
      <w:r>
        <w:rPr>
          <w:rFonts w:ascii="微软雅黑" w:eastAsia="微软雅黑" w:hAnsi="微软雅黑" w:hint="eastAsia"/>
          <w:color w:val="2E2E2E"/>
          <w:sz w:val="23"/>
          <w:szCs w:val="23"/>
        </w:rPr>
        <w:t>xploiting </w:t>
      </w:r>
      <w:r>
        <w:rPr>
          <w:rFonts w:ascii="微软雅黑" w:eastAsia="微软雅黑" w:hAnsi="微软雅黑" w:hint="eastAsia"/>
          <w:color w:val="2E2E2E"/>
          <w:sz w:val="23"/>
          <w:szCs w:val="23"/>
          <w:bdr w:val="none" w:sz="0" w:space="0" w:color="auto" w:frame="1"/>
        </w:rPr>
        <w:t>S</w:t>
      </w:r>
      <w:r>
        <w:rPr>
          <w:rFonts w:ascii="微软雅黑" w:eastAsia="微软雅黑" w:hAnsi="微软雅黑" w:hint="eastAsia"/>
          <w:color w:val="2E2E2E"/>
          <w:sz w:val="23"/>
          <w:szCs w:val="23"/>
        </w:rPr>
        <w:t>emantics）。</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这个技术要达到一个双重目标：</w:t>
      </w:r>
    </w:p>
    <w:p w:rsidR="00454399" w:rsidRDefault="00454399" w:rsidP="00454399">
      <w:pPr>
        <w:widowControl/>
        <w:numPr>
          <w:ilvl w:val="0"/>
          <w:numId w:val="9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w:t>
      </w:r>
      <w:r>
        <w:rPr>
          <w:rFonts w:ascii="微软雅黑" w:eastAsia="微软雅黑" w:hAnsi="微软雅黑" w:hint="eastAsia"/>
          <w:color w:val="2E2E2E"/>
          <w:sz w:val="23"/>
          <w:szCs w:val="23"/>
          <w:bdr w:val="none" w:sz="0" w:space="0" w:color="auto" w:frame="1"/>
        </w:rPr>
        <w:t>写日志的同时保持良好性能</w:t>
      </w:r>
    </w:p>
    <w:p w:rsidR="00454399" w:rsidRDefault="00454399" w:rsidP="00454399">
      <w:pPr>
        <w:widowControl/>
        <w:numPr>
          <w:ilvl w:val="0"/>
          <w:numId w:val="99"/>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快速和</w:t>
      </w:r>
      <w:r>
        <w:rPr>
          <w:rFonts w:ascii="微软雅黑" w:eastAsia="微软雅黑" w:hAnsi="微软雅黑" w:hint="eastAsia"/>
          <w:color w:val="2E2E2E"/>
          <w:sz w:val="23"/>
          <w:szCs w:val="23"/>
          <w:bdr w:val="none" w:sz="0" w:space="0" w:color="auto" w:frame="1"/>
        </w:rPr>
        <w:t>可靠的数据恢复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有多个原因让数据库不得不回滚事务：</w:t>
      </w:r>
    </w:p>
    <w:p w:rsidR="00454399" w:rsidRDefault="00454399" w:rsidP="00454399">
      <w:pPr>
        <w:widowControl/>
        <w:numPr>
          <w:ilvl w:val="0"/>
          <w:numId w:val="10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因为用户取消</w:t>
      </w:r>
    </w:p>
    <w:p w:rsidR="00454399" w:rsidRDefault="00454399" w:rsidP="00454399">
      <w:pPr>
        <w:widowControl/>
        <w:numPr>
          <w:ilvl w:val="0"/>
          <w:numId w:val="10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因为服务器或网络故障</w:t>
      </w:r>
    </w:p>
    <w:p w:rsidR="00454399" w:rsidRDefault="00454399" w:rsidP="00454399">
      <w:pPr>
        <w:widowControl/>
        <w:numPr>
          <w:ilvl w:val="0"/>
          <w:numId w:val="10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因为事务破坏了数据库完整性（比如一个列有唯一性约束而事务添加了重复值）</w:t>
      </w:r>
    </w:p>
    <w:p w:rsidR="00454399" w:rsidRDefault="00454399" w:rsidP="00454399">
      <w:pPr>
        <w:widowControl/>
        <w:numPr>
          <w:ilvl w:val="0"/>
          <w:numId w:val="100"/>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因为死锁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有时候（比如网络出现故障），数据库可以恢复事务。</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这怎么可能呢？为了回答这个问题，我们需要了解日志里保存的信息。</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lastRenderedPageBreak/>
        <w:t>日志</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事务的每一个操作（增/删/改）产生一条日志</w:t>
      </w:r>
      <w:r>
        <w:rPr>
          <w:rFonts w:ascii="微软雅黑" w:eastAsia="微软雅黑" w:hAnsi="微软雅黑" w:hint="eastAsia"/>
          <w:color w:val="2E2E2E"/>
          <w:sz w:val="23"/>
          <w:szCs w:val="23"/>
        </w:rPr>
        <w:t>，由如下内容组成：</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LSN</w:t>
      </w:r>
      <w:r>
        <w:rPr>
          <w:rFonts w:ascii="微软雅黑" w:eastAsia="微软雅黑" w:hAnsi="微软雅黑" w:hint="eastAsia"/>
          <w:color w:val="2E2E2E"/>
          <w:sz w:val="23"/>
          <w:szCs w:val="23"/>
        </w:rPr>
        <w:t>：一个唯一的日志序列号（</w:t>
      </w:r>
      <w:r>
        <w:rPr>
          <w:rFonts w:ascii="微软雅黑" w:eastAsia="微软雅黑" w:hAnsi="微软雅黑" w:hint="eastAsia"/>
          <w:color w:val="2E2E2E"/>
          <w:sz w:val="23"/>
          <w:szCs w:val="23"/>
          <w:bdr w:val="none" w:sz="0" w:space="0" w:color="auto" w:frame="1"/>
        </w:rPr>
        <w:t>Log Sequence Number</w:t>
      </w:r>
      <w:r>
        <w:rPr>
          <w:rFonts w:ascii="微软雅黑" w:eastAsia="微软雅黑" w:hAnsi="微软雅黑" w:hint="eastAsia"/>
          <w:color w:val="2E2E2E"/>
          <w:sz w:val="23"/>
          <w:szCs w:val="23"/>
        </w:rPr>
        <w:t>）。LSN是按时间顺序分配的 * ，这意味着如果操作 A 先于操作 B，log A 的 LSN 要比 log B 的 LSN 小。</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TransID</w:t>
      </w:r>
      <w:r>
        <w:rPr>
          <w:rFonts w:ascii="微软雅黑" w:eastAsia="微软雅黑" w:hAnsi="微软雅黑" w:hint="eastAsia"/>
          <w:color w:val="2E2E2E"/>
          <w:sz w:val="23"/>
          <w:szCs w:val="23"/>
        </w:rPr>
        <w:t>：产生操作的事务ID。</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PageID</w:t>
      </w:r>
      <w:r>
        <w:rPr>
          <w:rFonts w:ascii="微软雅黑" w:eastAsia="微软雅黑" w:hAnsi="微软雅黑" w:hint="eastAsia"/>
          <w:color w:val="2E2E2E"/>
          <w:sz w:val="23"/>
          <w:szCs w:val="23"/>
        </w:rPr>
        <w:t>：被修改的数据在磁盘上的位置。磁盘数据的最小单位是页，所以数据的位置就是它所处页的位置。</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PrevLSN</w:t>
      </w:r>
      <w:r>
        <w:rPr>
          <w:rFonts w:ascii="微软雅黑" w:eastAsia="微软雅黑" w:hAnsi="微软雅黑" w:hint="eastAsia"/>
          <w:color w:val="2E2E2E"/>
          <w:sz w:val="23"/>
          <w:szCs w:val="23"/>
        </w:rPr>
        <w:t>：同一个事务产生的上一条日志记录的链接。</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UNDO</w:t>
      </w:r>
      <w:r>
        <w:rPr>
          <w:rFonts w:ascii="微软雅黑" w:eastAsia="微软雅黑" w:hAnsi="微软雅黑" w:hint="eastAsia"/>
          <w:color w:val="2E2E2E"/>
          <w:sz w:val="23"/>
          <w:szCs w:val="23"/>
        </w:rPr>
        <w:t>：取消本次操作的方法。</w:t>
      </w:r>
      <w:r>
        <w:rPr>
          <w:rFonts w:ascii="微软雅黑" w:eastAsia="微软雅黑" w:hAnsi="微软雅黑" w:hint="eastAsia"/>
          <w:color w:val="2E2E2E"/>
          <w:sz w:val="23"/>
          <w:szCs w:val="23"/>
        </w:rPr>
        <w:br/>
        <w:t>比如，如果操作是一次更新，UNDO将或者保存元素更新前的值/状态（物理UNDO），或者回到原来状态的反向操作（逻辑UNDO） **。</w:t>
      </w:r>
    </w:p>
    <w:p w:rsidR="00454399" w:rsidRDefault="00454399" w:rsidP="00454399">
      <w:pPr>
        <w:widowControl/>
        <w:numPr>
          <w:ilvl w:val="0"/>
          <w:numId w:val="101"/>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REDO</w:t>
      </w:r>
      <w:r>
        <w:rPr>
          <w:rFonts w:ascii="微软雅黑" w:eastAsia="微软雅黑" w:hAnsi="微软雅黑" w:hint="eastAsia"/>
          <w:color w:val="2E2E2E"/>
          <w:sz w:val="23"/>
          <w:szCs w:val="23"/>
        </w:rPr>
        <w:t>：重复本次操作的方法。 同样的，有 2 种方法：或者保存操作后的元素值/状态，或者保存操作本身以便重复。</w:t>
      </w:r>
    </w:p>
    <w:p w:rsidR="00454399" w:rsidRDefault="00454399" w:rsidP="00454399">
      <w:pPr>
        <w:widowControl/>
        <w:numPr>
          <w:ilvl w:val="0"/>
          <w:numId w:val="101"/>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…：（供您参考，一个 ARIES 日志还有 2 个字段：UndoNxtLSN 和 Type）。</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进一步说，磁盘上每个页（保存数据的，不是保存日志的）都记录着最后一个修改该数据操作的LSN。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*LSN的分配其实更复杂，因为它关系到日志存储的方式。但道理是相同的。</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ARIES 只使用逻辑UNDO，因为处理物理UNDO太过混乱了。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注：据我所知，只有 PostgreSQL 没有使用UNDO，而是用一个垃圾回收服务来删除旧版本的数据。这个跟 PostgreSQL 对数据版本控制的实现有关。</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为了更好的说明这一点，这有一个简单的日志记录演示图，是由查询 “UPDATE FROM PERSON SET AGE = 18;” 产生的，我们假设这个查询是事务18执行的。</w:t>
      </w:r>
      <w:r>
        <w:rPr>
          <w:rFonts w:ascii="微软雅黑" w:eastAsia="微软雅黑" w:hAnsi="微软雅黑" w:hint="eastAsia"/>
          <w:color w:val="2E2E2E"/>
          <w:sz w:val="23"/>
          <w:szCs w:val="23"/>
          <w:bdr w:val="none" w:sz="0" w:space="0" w:color="auto" w:frame="1"/>
        </w:rPr>
        <w:t>【译者注： SQL 语句原文如此，应该是作者笔误 】</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54"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每条日志都有一个唯一的LSN，链接在一起的日志属于同一个事务。日志按照时间顺序链接（链接列表的最后一条日志是最后一个操作产生的）。</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日志缓冲区</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为了防止写日志成为主要的瓶颈，数据库使用了</w:t>
      </w:r>
      <w:r>
        <w:rPr>
          <w:rFonts w:ascii="微软雅黑" w:eastAsia="微软雅黑" w:hAnsi="微软雅黑" w:hint="eastAsia"/>
          <w:color w:val="2E2E2E"/>
          <w:sz w:val="23"/>
          <w:szCs w:val="23"/>
          <w:bdr w:val="none" w:sz="0" w:space="0" w:color="auto" w:frame="1"/>
        </w:rPr>
        <w:t>日志缓冲区</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color w:val="2E2E2E"/>
          <w:sz w:val="23"/>
          <w:szCs w:val="23"/>
        </w:rPr>
        <w:pict>
          <v:shape id="_x0000_i1055" type="#_x0000_t75" alt="" style="width:24pt;height:24pt"/>
        </w:pic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当查询执行器要求做一次修改：</w:t>
      </w:r>
    </w:p>
    <w:p w:rsidR="00454399" w:rsidRDefault="00454399" w:rsidP="00454399">
      <w:pPr>
        <w:widowControl/>
        <w:numPr>
          <w:ilvl w:val="0"/>
          <w:numId w:val="10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缓存管理器将修改存入自己的缓冲区；</w:t>
      </w:r>
    </w:p>
    <w:p w:rsidR="00454399" w:rsidRDefault="00454399" w:rsidP="00454399">
      <w:pPr>
        <w:widowControl/>
        <w:numPr>
          <w:ilvl w:val="0"/>
          <w:numId w:val="10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日志管理器将相关的日志存入自己的缓冲区；</w:t>
      </w:r>
    </w:p>
    <w:p w:rsidR="00454399" w:rsidRDefault="00454399" w:rsidP="00454399">
      <w:pPr>
        <w:widowControl/>
        <w:numPr>
          <w:ilvl w:val="0"/>
          <w:numId w:val="10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到了这一步，查询执行器认为操作完成了（因此可以请求做另一次修改）；</w:t>
      </w:r>
    </w:p>
    <w:p w:rsidR="00454399" w:rsidRDefault="00454399" w:rsidP="00454399">
      <w:pPr>
        <w:widowControl/>
        <w:numPr>
          <w:ilvl w:val="0"/>
          <w:numId w:val="10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接着（不久以后）日志管理器把日志写入事务日志，什么时候写日志由某算法来决定。</w:t>
      </w:r>
    </w:p>
    <w:p w:rsidR="00454399" w:rsidRDefault="00454399" w:rsidP="00454399">
      <w:pPr>
        <w:widowControl/>
        <w:numPr>
          <w:ilvl w:val="0"/>
          <w:numId w:val="102"/>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5) 接着（不久以后）缓存管理器把修改写入磁盘，什么时候写盘由某算法来决定。</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lastRenderedPageBreak/>
        <w:t>当事务提交，意味着事务每一个操作的 1 2 3 4 5 步骤都完成了</w:t>
      </w:r>
      <w:r>
        <w:rPr>
          <w:rFonts w:ascii="微软雅黑" w:eastAsia="微软雅黑" w:hAnsi="微软雅黑" w:hint="eastAsia"/>
          <w:color w:val="2E2E2E"/>
          <w:sz w:val="23"/>
          <w:szCs w:val="23"/>
        </w:rPr>
        <w:t>。写事务日志是很快的，因为它只是『在事务日志某处增加一条日志』；而数据写盘就更复杂了，因为要用『能够快速读取的方式写入数据』。</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STEAL 和 FORCE 策略</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出于性能方面的原因，</w:t>
      </w:r>
      <w:r>
        <w:rPr>
          <w:rFonts w:ascii="微软雅黑" w:eastAsia="微软雅黑" w:hAnsi="微软雅黑" w:hint="eastAsia"/>
          <w:color w:val="2E2E2E"/>
          <w:sz w:val="23"/>
          <w:szCs w:val="23"/>
          <w:bdr w:val="none" w:sz="0" w:space="0" w:color="auto" w:frame="1"/>
        </w:rPr>
        <w:t>第 5 步有可能在提交之后完成</w:t>
      </w:r>
      <w:r>
        <w:rPr>
          <w:rFonts w:ascii="微软雅黑" w:eastAsia="微软雅黑" w:hAnsi="微软雅黑" w:hint="eastAsia"/>
          <w:color w:val="2E2E2E"/>
          <w:sz w:val="23"/>
          <w:szCs w:val="23"/>
        </w:rPr>
        <w:t>，因为一旦发生崩溃，还有可能用REDO日志恢复事务。这叫做 </w:t>
      </w:r>
      <w:r>
        <w:rPr>
          <w:rFonts w:ascii="微软雅黑" w:eastAsia="微软雅黑" w:hAnsi="微软雅黑" w:hint="eastAsia"/>
          <w:color w:val="2E2E2E"/>
          <w:sz w:val="23"/>
          <w:szCs w:val="23"/>
          <w:bdr w:val="none" w:sz="0" w:space="0" w:color="auto" w:frame="1"/>
        </w:rPr>
        <w:t>NO-FORCE策略</w:t>
      </w:r>
      <w:r>
        <w:rPr>
          <w:rFonts w:ascii="微软雅黑" w:eastAsia="微软雅黑" w:hAnsi="微软雅黑" w:hint="eastAsia"/>
          <w:color w:val="2E2E2E"/>
          <w:sz w:val="23"/>
          <w:szCs w:val="23"/>
        </w:rPr>
        <w:t>。</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数据库可以选择FORCE策略（比如第 5 步在提交之前必须完成）来降低恢复时的负载。</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另一个问题是，要选择</w:t>
      </w:r>
      <w:r>
        <w:rPr>
          <w:rFonts w:ascii="微软雅黑" w:eastAsia="微软雅黑" w:hAnsi="微软雅黑" w:hint="eastAsia"/>
          <w:color w:val="2E2E2E"/>
          <w:sz w:val="23"/>
          <w:szCs w:val="23"/>
          <w:bdr w:val="none" w:sz="0" w:space="0" w:color="auto" w:frame="1"/>
        </w:rPr>
        <w:t>数据是一步步的写入（STEAL策略）</w:t>
      </w:r>
      <w:r>
        <w:rPr>
          <w:rFonts w:ascii="微软雅黑" w:eastAsia="微软雅黑" w:hAnsi="微软雅黑" w:hint="eastAsia"/>
          <w:color w:val="2E2E2E"/>
          <w:sz w:val="23"/>
          <w:szCs w:val="23"/>
        </w:rPr>
        <w:t>，还是缓冲管理器需要等待提交命令来一次性全部写入（NO-STEAL策略）。选择STEAL还是NO-STEAL取决于你想要什么：快速写入但是从 UNDO 日志恢复缓慢，还是快速恢复。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总结一下这些策略对恢复的影响：</w:t>
      </w:r>
    </w:p>
    <w:p w:rsidR="00454399" w:rsidRDefault="00454399" w:rsidP="00454399">
      <w:pPr>
        <w:widowControl/>
        <w:numPr>
          <w:ilvl w:val="0"/>
          <w:numId w:val="10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STEAL/NO-FORCE 需要 UNDO 和 REDO: 性能高</w:t>
      </w:r>
      <w:r>
        <w:rPr>
          <w:rFonts w:ascii="微软雅黑" w:eastAsia="微软雅黑" w:hAnsi="微软雅黑" w:hint="eastAsia"/>
          <w:color w:val="2E2E2E"/>
          <w:sz w:val="23"/>
          <w:szCs w:val="23"/>
        </w:rPr>
        <w:t>，但是日志和恢复过程更复杂 (比如 ARIES)。</w:t>
      </w:r>
      <w:r>
        <w:rPr>
          <w:rFonts w:ascii="微软雅黑" w:eastAsia="微软雅黑" w:hAnsi="微软雅黑" w:hint="eastAsia"/>
          <w:color w:val="2E2E2E"/>
          <w:sz w:val="23"/>
          <w:szCs w:val="23"/>
          <w:bdr w:val="none" w:sz="0" w:space="0" w:color="auto" w:frame="1"/>
        </w:rPr>
        <w:t>多数数据库选择这个策略</w:t>
      </w:r>
      <w:r>
        <w:rPr>
          <w:rFonts w:ascii="微软雅黑" w:eastAsia="微软雅黑" w:hAnsi="微软雅黑" w:hint="eastAsia"/>
          <w:color w:val="2E2E2E"/>
          <w:sz w:val="23"/>
          <w:szCs w:val="23"/>
        </w:rPr>
        <w:t>。 注：这是我从多个学术论文和教程里看到的，但并没有看到官方文档里显式说明这一点。</w:t>
      </w:r>
    </w:p>
    <w:p w:rsidR="00454399" w:rsidRDefault="00454399" w:rsidP="00454399">
      <w:pPr>
        <w:widowControl/>
        <w:numPr>
          <w:ilvl w:val="0"/>
          <w:numId w:val="10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STEAL/ FORCE 只需要 UNDO.</w:t>
      </w:r>
    </w:p>
    <w:p w:rsidR="00454399" w:rsidRDefault="00454399" w:rsidP="00454399">
      <w:pPr>
        <w:widowControl/>
        <w:numPr>
          <w:ilvl w:val="0"/>
          <w:numId w:val="103"/>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NO-STEAL/NO-FORCE 只需要 REDO.</w:t>
      </w:r>
    </w:p>
    <w:p w:rsidR="00454399" w:rsidRDefault="00454399" w:rsidP="00454399">
      <w:pPr>
        <w:widowControl/>
        <w:numPr>
          <w:ilvl w:val="0"/>
          <w:numId w:val="103"/>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NO-STEAL/FORCE 什么也不需要: </w:t>
      </w:r>
      <w:r>
        <w:rPr>
          <w:rFonts w:ascii="微软雅黑" w:eastAsia="微软雅黑" w:hAnsi="微软雅黑" w:hint="eastAsia"/>
          <w:color w:val="2E2E2E"/>
          <w:sz w:val="23"/>
          <w:szCs w:val="23"/>
          <w:bdr w:val="none" w:sz="0" w:space="0" w:color="auto" w:frame="1"/>
        </w:rPr>
        <w:t>性能最差</w:t>
      </w:r>
      <w:r>
        <w:rPr>
          <w:rFonts w:ascii="微软雅黑" w:eastAsia="微软雅黑" w:hAnsi="微软雅黑" w:hint="eastAsia"/>
          <w:color w:val="2E2E2E"/>
          <w:sz w:val="23"/>
          <w:szCs w:val="23"/>
        </w:rPr>
        <w:t>，而且需要巨大的内存。</w:t>
      </w:r>
    </w:p>
    <w:p w:rsidR="00454399" w:rsidRDefault="00454399" w:rsidP="00454399">
      <w:pPr>
        <w:pStyle w:val="5"/>
        <w:shd w:val="clear" w:color="auto" w:fill="FFFFFF"/>
        <w:spacing w:before="0" w:beforeAutospacing="0" w:after="300" w:afterAutospacing="0" w:line="360" w:lineRule="atLeast"/>
        <w:rPr>
          <w:rFonts w:ascii="微软雅黑" w:eastAsia="微软雅黑" w:hAnsi="微软雅黑" w:hint="eastAsia"/>
          <w:b w:val="0"/>
          <w:bCs w:val="0"/>
          <w:color w:val="2E2E2E"/>
          <w:sz w:val="23"/>
          <w:szCs w:val="23"/>
        </w:rPr>
      </w:pPr>
      <w:r>
        <w:rPr>
          <w:rFonts w:ascii="微软雅黑" w:eastAsia="微软雅黑" w:hAnsi="微软雅黑" w:hint="eastAsia"/>
          <w:b w:val="0"/>
          <w:bCs w:val="0"/>
          <w:color w:val="2E2E2E"/>
          <w:sz w:val="23"/>
          <w:szCs w:val="23"/>
        </w:rPr>
        <w:t>关于恢复</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Ok，有了不错的日志，我们来用用它们！</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假设新来的实习生让数据库崩溃了（首要规矩：永远是实习生的错。），你重启了数据库，恢复过程开始了。</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ARIES从崩溃中恢复有三个阶段：</w:t>
      </w:r>
    </w:p>
    <w:p w:rsidR="00454399" w:rsidRDefault="00454399" w:rsidP="00454399">
      <w:pPr>
        <w:widowControl/>
        <w:numPr>
          <w:ilvl w:val="0"/>
          <w:numId w:val="10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w:t>
      </w:r>
      <w:r>
        <w:rPr>
          <w:rFonts w:ascii="微软雅黑" w:eastAsia="微软雅黑" w:hAnsi="微软雅黑" w:hint="eastAsia"/>
          <w:color w:val="2E2E2E"/>
          <w:sz w:val="23"/>
          <w:szCs w:val="23"/>
          <w:bdr w:val="none" w:sz="0" w:space="0" w:color="auto" w:frame="1"/>
        </w:rPr>
        <w:t>分析阶段</w:t>
      </w:r>
      <w:r>
        <w:rPr>
          <w:rFonts w:ascii="微软雅黑" w:eastAsia="微软雅黑" w:hAnsi="微软雅黑" w:hint="eastAsia"/>
          <w:color w:val="2E2E2E"/>
          <w:sz w:val="23"/>
          <w:szCs w:val="23"/>
        </w:rPr>
        <w:t>：恢复进程读取全部事务日志，来重建崩溃过程中所发生事情的时间线，决定哪个事务要回滚（所有未提交的事务都要回滚）、崩溃时哪些数据需要写盘。</w:t>
      </w:r>
    </w:p>
    <w:p w:rsidR="00454399" w:rsidRDefault="00454399" w:rsidP="00454399">
      <w:pPr>
        <w:widowControl/>
        <w:numPr>
          <w:ilvl w:val="0"/>
          <w:numId w:val="104"/>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w:t>
      </w:r>
      <w:r>
        <w:rPr>
          <w:rFonts w:ascii="微软雅黑" w:eastAsia="微软雅黑" w:hAnsi="微软雅黑" w:hint="eastAsia"/>
          <w:color w:val="2E2E2E"/>
          <w:sz w:val="23"/>
          <w:szCs w:val="23"/>
          <w:bdr w:val="none" w:sz="0" w:space="0" w:color="auto" w:frame="1"/>
        </w:rPr>
        <w:t>Redo阶段</w:t>
      </w:r>
      <w:r>
        <w:rPr>
          <w:rFonts w:ascii="微软雅黑" w:eastAsia="微软雅黑" w:hAnsi="微软雅黑" w:hint="eastAsia"/>
          <w:color w:val="2E2E2E"/>
          <w:sz w:val="23"/>
          <w:szCs w:val="23"/>
        </w:rPr>
        <w:t>：这一关从分析中选中的一条日志记录开始，使用 REDO 来将数据库恢复到崩溃之前的状态。</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在REDO阶段，REDO日志按照时间顺序处理（使用LSN）。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对每一条日志，恢复进程需要读取包含数据的磁盘页LSN。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如果LSN（磁盘页）&gt;= LSN（日志记录），说明数据已经在崩溃前写到磁盘（但是值已经被日志之后、崩溃之前的某个操作覆盖），所以不需要做什么。</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如果LSN（磁盘页）&lt; LSN（日志记录），那么磁盘上的页将被更新。</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即使将被回滚的事务，REDO也是要做的，因为这样简化了恢复过程（但是我相信现代数据库不会这么做的）。</w:t>
      </w:r>
    </w:p>
    <w:p w:rsidR="00454399" w:rsidRDefault="00454399" w:rsidP="00454399">
      <w:pPr>
        <w:widowControl/>
        <w:numPr>
          <w:ilvl w:val="0"/>
          <w:numId w:val="105"/>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w:t>
      </w:r>
      <w:r>
        <w:rPr>
          <w:rFonts w:ascii="微软雅黑" w:eastAsia="微软雅黑" w:hAnsi="微软雅黑" w:hint="eastAsia"/>
          <w:color w:val="2E2E2E"/>
          <w:sz w:val="23"/>
          <w:szCs w:val="23"/>
          <w:bdr w:val="none" w:sz="0" w:space="0" w:color="auto" w:frame="1"/>
        </w:rPr>
        <w:t>Undo阶段</w:t>
      </w:r>
      <w:r>
        <w:rPr>
          <w:rFonts w:ascii="微软雅黑" w:eastAsia="微软雅黑" w:hAnsi="微软雅黑" w:hint="eastAsia"/>
          <w:color w:val="2E2E2E"/>
          <w:sz w:val="23"/>
          <w:szCs w:val="23"/>
        </w:rPr>
        <w:t>：这一阶段回滚所有崩溃时未完成的事务。回滚从每个事务的最后一条日志开始，并且按照时间倒序处理UNDO日志（使用日志记录的PrevLSN）。</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 </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恢复过程中，事务日志必须留意恢复过程的操作，以便写入磁盘的数据与事务日志相一致。一个解决办法是移除被取消的事务产生的日志记录，但是这个太困难了。相反，ARIES在事务日志中记录补偿日志，来逻辑上删除被取消的事务的日志记录。</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当事务被『手工』取消，或者被锁管理器取消（为了消除死锁），或仅仅因为网络故障而取消，那么分析阶段就不需要了。对于哪些需要 REDO 哪些需要 UNDO 的信息在 2 个内存表中：</w:t>
      </w:r>
    </w:p>
    <w:p w:rsidR="00454399" w:rsidRDefault="00454399" w:rsidP="00454399">
      <w:pPr>
        <w:widowControl/>
        <w:numPr>
          <w:ilvl w:val="0"/>
          <w:numId w:val="10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事务表</w:t>
      </w:r>
      <w:r>
        <w:rPr>
          <w:rFonts w:ascii="微软雅黑" w:eastAsia="微软雅黑" w:hAnsi="微软雅黑" w:hint="eastAsia"/>
          <w:color w:val="2E2E2E"/>
          <w:sz w:val="23"/>
          <w:szCs w:val="23"/>
        </w:rPr>
        <w:t>（保存当前所有事务的状态）</w:t>
      </w:r>
    </w:p>
    <w:p w:rsidR="00454399" w:rsidRDefault="00454399" w:rsidP="00454399">
      <w:pPr>
        <w:widowControl/>
        <w:numPr>
          <w:ilvl w:val="0"/>
          <w:numId w:val="106"/>
        </w:numPr>
        <w:shd w:val="clear" w:color="auto" w:fill="FFFFFF"/>
        <w:spacing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bdr w:val="none" w:sz="0" w:space="0" w:color="auto" w:frame="1"/>
        </w:rPr>
        <w:t>脏页表</w:t>
      </w:r>
      <w:r>
        <w:rPr>
          <w:rFonts w:ascii="微软雅黑" w:eastAsia="微软雅黑" w:hAnsi="微软雅黑" w:hint="eastAsia"/>
          <w:color w:val="2E2E2E"/>
          <w:sz w:val="23"/>
          <w:szCs w:val="23"/>
        </w:rPr>
        <w:t>（保存哪些数据需要写入磁盘）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当新的事务产生时，这两个表由缓存管理器和事务管理器更新。因为是在内存中，当数据库崩溃时它们也被破坏掉了。</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分析阶段的任务就是在崩溃之后，用事务日志中的信息重建上述的两个表。为了加快分析阶段，ARIES提出了一个概念：</w:t>
      </w:r>
      <w:r>
        <w:rPr>
          <w:rFonts w:ascii="微软雅黑" w:eastAsia="微软雅黑" w:hAnsi="微软雅黑" w:hint="eastAsia"/>
          <w:color w:val="2E2E2E"/>
          <w:sz w:val="23"/>
          <w:szCs w:val="23"/>
          <w:bdr w:val="none" w:sz="0" w:space="0" w:color="auto" w:frame="1"/>
        </w:rPr>
        <w:t>检查点（check point）</w:t>
      </w:r>
      <w:r>
        <w:rPr>
          <w:rFonts w:ascii="微软雅黑" w:eastAsia="微软雅黑" w:hAnsi="微软雅黑" w:hint="eastAsia"/>
          <w:color w:val="2E2E2E"/>
          <w:sz w:val="23"/>
          <w:szCs w:val="23"/>
        </w:rPr>
        <w:t>，就是不时地把事务表和脏页表的内容，还有此时最后一条LSN写入磁盘。那么在分析阶段当中，只需要分析这个LSN之后的日志即可。</w:t>
      </w:r>
    </w:p>
    <w:p w:rsidR="00454399" w:rsidRDefault="00454399" w:rsidP="00454399">
      <w:pPr>
        <w:pStyle w:val="2"/>
        <w:shd w:val="clear" w:color="auto" w:fill="FFFFFF"/>
        <w:spacing w:before="0" w:beforeAutospacing="0" w:after="0" w:afterAutospacing="0" w:line="540" w:lineRule="atLeast"/>
        <w:rPr>
          <w:rFonts w:ascii="微软雅黑" w:eastAsia="微软雅黑" w:hAnsi="微软雅黑" w:hint="eastAsia"/>
          <w:b w:val="0"/>
          <w:bCs w:val="0"/>
          <w:color w:val="2E2E2E"/>
        </w:rPr>
      </w:pPr>
      <w:bookmarkStart w:id="16" w:name="t15"/>
      <w:bookmarkEnd w:id="16"/>
      <w:r>
        <w:rPr>
          <w:rFonts w:ascii="微软雅黑" w:eastAsia="微软雅黑" w:hAnsi="微软雅黑" w:hint="eastAsia"/>
          <w:b w:val="0"/>
          <w:bCs w:val="0"/>
          <w:color w:val="2E2E2E"/>
        </w:rPr>
        <w:t>结语</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写这篇文章之前，我知道这个题目有多大，也知道写这样一篇深入的文章会相当耗时。最后证明我过于乐观了，实际上花了两倍于预期的时间，但是我学到了很多。</w:t>
      </w:r>
    </w:p>
    <w:p w:rsidR="00454399" w:rsidRDefault="00454399" w:rsidP="00454399">
      <w:pPr>
        <w:pStyle w:val="a6"/>
        <w:shd w:val="clear" w:color="auto" w:fill="FFFFFF"/>
        <w:spacing w:before="0" w:beforeAutospacing="0" w:after="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如果你想很好地了解数据库，我推荐这篇研究论文：</w:t>
      </w:r>
      <w:hyperlink r:id="rId83" w:tgtFrame="_blank" w:history="1">
        <w:r>
          <w:rPr>
            <w:rStyle w:val="a5"/>
            <w:rFonts w:ascii="微软雅黑" w:eastAsia="微软雅黑" w:hAnsi="微软雅黑" w:hint="eastAsia"/>
            <w:color w:val="0099CC"/>
            <w:sz w:val="23"/>
            <w:szCs w:val="23"/>
            <w:bdr w:val="none" w:sz="0" w:space="0" w:color="auto" w:frame="1"/>
          </w:rPr>
          <w:t>《数据库系统架构》</w:t>
        </w:r>
      </w:hyperlink>
      <w:r>
        <w:rPr>
          <w:rFonts w:ascii="微软雅黑" w:eastAsia="微软雅黑" w:hAnsi="微软雅黑" w:hint="eastAsia"/>
          <w:color w:val="2E2E2E"/>
          <w:sz w:val="23"/>
          <w:szCs w:val="23"/>
        </w:rPr>
        <w:t>，对数据库有很好的介绍（共110页），而且非计算机专业人士也能读懂。这篇论文出色的</w:t>
      </w:r>
      <w:r>
        <w:rPr>
          <w:rFonts w:ascii="微软雅黑" w:eastAsia="微软雅黑" w:hAnsi="微软雅黑" w:hint="eastAsia"/>
          <w:color w:val="2E2E2E"/>
          <w:sz w:val="23"/>
          <w:szCs w:val="23"/>
        </w:rPr>
        <w:lastRenderedPageBreak/>
        <w:t>帮助我制定了本文的写作计划，它没有像本文那样专注于数据结构和算法，更多的讲了架构方面的概念。</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如果你仔细阅读了本文，你现在应该了解一个数据库是多么的强大了。鉴于文章很长，让我来提醒你我们都学到了什么：</w:t>
      </w:r>
    </w:p>
    <w:p w:rsidR="00454399" w:rsidRDefault="00454399" w:rsidP="00454399">
      <w:pPr>
        <w:widowControl/>
        <w:numPr>
          <w:ilvl w:val="0"/>
          <w:numId w:val="10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B+树索引概述</w:t>
      </w:r>
    </w:p>
    <w:p w:rsidR="00454399" w:rsidRDefault="00454399" w:rsidP="00454399">
      <w:pPr>
        <w:widowControl/>
        <w:numPr>
          <w:ilvl w:val="0"/>
          <w:numId w:val="10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数据库的全局概述</w:t>
      </w:r>
    </w:p>
    <w:p w:rsidR="00454399" w:rsidRDefault="00454399" w:rsidP="00454399">
      <w:pPr>
        <w:widowControl/>
        <w:numPr>
          <w:ilvl w:val="0"/>
          <w:numId w:val="10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基于成本的优化概述，特别专注了联接运算</w:t>
      </w:r>
    </w:p>
    <w:p w:rsidR="00454399" w:rsidRDefault="00454399" w:rsidP="00454399">
      <w:pPr>
        <w:widowControl/>
        <w:numPr>
          <w:ilvl w:val="0"/>
          <w:numId w:val="10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缓冲池管理概述</w:t>
      </w:r>
    </w:p>
    <w:p w:rsidR="00454399" w:rsidRDefault="00454399" w:rsidP="00454399">
      <w:pPr>
        <w:widowControl/>
        <w:numPr>
          <w:ilvl w:val="0"/>
          <w:numId w:val="107"/>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事务管理概述</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但是，数据库包含了更多的聪明巧技。比如，我并没有谈到下面这些棘手的问题：</w:t>
      </w:r>
    </w:p>
    <w:p w:rsidR="00454399" w:rsidRDefault="00454399" w:rsidP="00454399">
      <w:pPr>
        <w:widowControl/>
        <w:numPr>
          <w:ilvl w:val="0"/>
          <w:numId w:val="10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如何管理数据库集群和全局事务</w:t>
      </w:r>
    </w:p>
    <w:p w:rsidR="00454399" w:rsidRDefault="00454399" w:rsidP="00454399">
      <w:pPr>
        <w:widowControl/>
        <w:numPr>
          <w:ilvl w:val="0"/>
          <w:numId w:val="10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如何在数据库运行的时候产生快照</w:t>
      </w:r>
    </w:p>
    <w:p w:rsidR="00454399" w:rsidRDefault="00454399" w:rsidP="00454399">
      <w:pPr>
        <w:widowControl/>
        <w:numPr>
          <w:ilvl w:val="0"/>
          <w:numId w:val="10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如何高效地存储（和压缩）数据</w:t>
      </w:r>
    </w:p>
    <w:p w:rsidR="00454399" w:rsidRDefault="00454399" w:rsidP="00454399">
      <w:pPr>
        <w:widowControl/>
        <w:numPr>
          <w:ilvl w:val="0"/>
          <w:numId w:val="108"/>
        </w:numPr>
        <w:shd w:val="clear" w:color="auto" w:fill="FFFFFF"/>
        <w:spacing w:after="75" w:line="288"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如何管理内存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所以，当你不得不在问题多多的 NoSQL数据库和坚如磐石的关系型数据库之间抉择的时候，要三思而行。不要误会，某些 NoSQL数据库是很棒的，但是它们毕竟还年轻，只是解决了少量应用关注的一些特定问题。</w:t>
      </w:r>
    </w:p>
    <w:p w:rsidR="00454399" w:rsidRDefault="00454399" w:rsidP="00454399">
      <w:pPr>
        <w:pStyle w:val="a6"/>
        <w:shd w:val="clear" w:color="auto" w:fill="FFFFFF"/>
        <w:spacing w:before="0" w:beforeAutospacing="0" w:after="300" w:afterAutospacing="0" w:line="288"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最后说一句，如果有人问你数据库的原理是什么，你不用逃之夭夭，现在你可以回答：</w:t>
      </w:r>
    </w:p>
    <w:p w:rsidR="00047D49" w:rsidRPr="00454399" w:rsidRDefault="00047D49">
      <w:pPr>
        <w:rPr>
          <w:rFonts w:hint="eastAsia"/>
        </w:rPr>
      </w:pPr>
    </w:p>
    <w:p w:rsidR="00047D49" w:rsidRDefault="00047D49">
      <w:pPr>
        <w:rPr>
          <w:rFonts w:hint="eastAsia"/>
        </w:rPr>
      </w:pPr>
    </w:p>
    <w:p w:rsidR="00047D49" w:rsidRDefault="00047D49">
      <w:pPr>
        <w:rPr>
          <w:rFonts w:hint="eastAsia"/>
        </w:rPr>
      </w:pPr>
    </w:p>
    <w:p w:rsidR="00047D49" w:rsidRDefault="00047D49">
      <w:pPr>
        <w:rPr>
          <w:rFonts w:hint="eastAsia"/>
        </w:rPr>
      </w:pPr>
    </w:p>
    <w:p w:rsidR="00047D49" w:rsidRDefault="00047D49"/>
    <w:sectPr w:rsidR="00047D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D49" w:rsidRDefault="00047D49" w:rsidP="00047D49">
      <w:r>
        <w:separator/>
      </w:r>
    </w:p>
  </w:endnote>
  <w:endnote w:type="continuationSeparator" w:id="1">
    <w:p w:rsidR="00047D49" w:rsidRDefault="00047D49" w:rsidP="00047D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D49" w:rsidRDefault="00047D49" w:rsidP="00047D49">
      <w:r>
        <w:separator/>
      </w:r>
    </w:p>
  </w:footnote>
  <w:footnote w:type="continuationSeparator" w:id="1">
    <w:p w:rsidR="00047D49" w:rsidRDefault="00047D49" w:rsidP="00047D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3048"/>
    <w:multiLevelType w:val="multilevel"/>
    <w:tmpl w:val="DFEA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77422"/>
    <w:multiLevelType w:val="multilevel"/>
    <w:tmpl w:val="F55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E5D6F"/>
    <w:multiLevelType w:val="multilevel"/>
    <w:tmpl w:val="662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CA1907"/>
    <w:multiLevelType w:val="multilevel"/>
    <w:tmpl w:val="90C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644278"/>
    <w:multiLevelType w:val="multilevel"/>
    <w:tmpl w:val="789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A02BB9"/>
    <w:multiLevelType w:val="multilevel"/>
    <w:tmpl w:val="075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E07F87"/>
    <w:multiLevelType w:val="multilevel"/>
    <w:tmpl w:val="7A1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186A12"/>
    <w:multiLevelType w:val="multilevel"/>
    <w:tmpl w:val="E55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AD3731"/>
    <w:multiLevelType w:val="multilevel"/>
    <w:tmpl w:val="3BA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2406FB"/>
    <w:multiLevelType w:val="multilevel"/>
    <w:tmpl w:val="F20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315524"/>
    <w:multiLevelType w:val="multilevel"/>
    <w:tmpl w:val="1B3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C6064C"/>
    <w:multiLevelType w:val="multilevel"/>
    <w:tmpl w:val="7FA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F3689B"/>
    <w:multiLevelType w:val="multilevel"/>
    <w:tmpl w:val="854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0F4A2B"/>
    <w:multiLevelType w:val="multilevel"/>
    <w:tmpl w:val="427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D1586A"/>
    <w:multiLevelType w:val="multilevel"/>
    <w:tmpl w:val="4984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180437"/>
    <w:multiLevelType w:val="multilevel"/>
    <w:tmpl w:val="E1F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A93434"/>
    <w:multiLevelType w:val="multilevel"/>
    <w:tmpl w:val="F4F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2255549"/>
    <w:multiLevelType w:val="multilevel"/>
    <w:tmpl w:val="154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3710292"/>
    <w:multiLevelType w:val="multilevel"/>
    <w:tmpl w:val="ABF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A41FC3"/>
    <w:multiLevelType w:val="multilevel"/>
    <w:tmpl w:val="6B9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46F146C"/>
    <w:multiLevelType w:val="multilevel"/>
    <w:tmpl w:val="3EE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4B179DA"/>
    <w:multiLevelType w:val="multilevel"/>
    <w:tmpl w:val="FDE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49085F"/>
    <w:multiLevelType w:val="multilevel"/>
    <w:tmpl w:val="A47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BA6514"/>
    <w:multiLevelType w:val="multilevel"/>
    <w:tmpl w:val="F9A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8B51433"/>
    <w:multiLevelType w:val="multilevel"/>
    <w:tmpl w:val="23A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D336FC0"/>
    <w:multiLevelType w:val="multilevel"/>
    <w:tmpl w:val="BF3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437B56"/>
    <w:multiLevelType w:val="multilevel"/>
    <w:tmpl w:val="B5B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FC75C3C"/>
    <w:multiLevelType w:val="multilevel"/>
    <w:tmpl w:val="51B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03846DB"/>
    <w:multiLevelType w:val="multilevel"/>
    <w:tmpl w:val="03EC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3106650"/>
    <w:multiLevelType w:val="multilevel"/>
    <w:tmpl w:val="B4E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478393C"/>
    <w:multiLevelType w:val="multilevel"/>
    <w:tmpl w:val="F95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57B0779"/>
    <w:multiLevelType w:val="multilevel"/>
    <w:tmpl w:val="A3A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1B6D14"/>
    <w:multiLevelType w:val="multilevel"/>
    <w:tmpl w:val="B94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8AF7B35"/>
    <w:multiLevelType w:val="multilevel"/>
    <w:tmpl w:val="C26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C586FF0"/>
    <w:multiLevelType w:val="multilevel"/>
    <w:tmpl w:val="4920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C7F3DDE"/>
    <w:multiLevelType w:val="multilevel"/>
    <w:tmpl w:val="724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042794"/>
    <w:multiLevelType w:val="multilevel"/>
    <w:tmpl w:val="0AFC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F81359F"/>
    <w:multiLevelType w:val="multilevel"/>
    <w:tmpl w:val="812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F953317"/>
    <w:multiLevelType w:val="multilevel"/>
    <w:tmpl w:val="65E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FCA0F0B"/>
    <w:multiLevelType w:val="multilevel"/>
    <w:tmpl w:val="A3B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0375847"/>
    <w:multiLevelType w:val="multilevel"/>
    <w:tmpl w:val="B08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0B41464"/>
    <w:multiLevelType w:val="multilevel"/>
    <w:tmpl w:val="C9A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1251035"/>
    <w:multiLevelType w:val="multilevel"/>
    <w:tmpl w:val="0BB0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2227304"/>
    <w:multiLevelType w:val="multilevel"/>
    <w:tmpl w:val="4E3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3F5988"/>
    <w:multiLevelType w:val="multilevel"/>
    <w:tmpl w:val="EDD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25C3B30"/>
    <w:multiLevelType w:val="multilevel"/>
    <w:tmpl w:val="C58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5F11788"/>
    <w:multiLevelType w:val="multilevel"/>
    <w:tmpl w:val="C88C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76F4C38"/>
    <w:multiLevelType w:val="multilevel"/>
    <w:tmpl w:val="91F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9D440F8"/>
    <w:multiLevelType w:val="multilevel"/>
    <w:tmpl w:val="653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B1678A2"/>
    <w:multiLevelType w:val="multilevel"/>
    <w:tmpl w:val="677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C2341C6"/>
    <w:multiLevelType w:val="multilevel"/>
    <w:tmpl w:val="242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C7C1F0A"/>
    <w:multiLevelType w:val="multilevel"/>
    <w:tmpl w:val="EEE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D2332F7"/>
    <w:multiLevelType w:val="multilevel"/>
    <w:tmpl w:val="B9C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D2E42AF"/>
    <w:multiLevelType w:val="multilevel"/>
    <w:tmpl w:val="031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E686782"/>
    <w:multiLevelType w:val="multilevel"/>
    <w:tmpl w:val="63D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FBD6CDA"/>
    <w:multiLevelType w:val="multilevel"/>
    <w:tmpl w:val="564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FE027BB"/>
    <w:multiLevelType w:val="multilevel"/>
    <w:tmpl w:val="DF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0135186"/>
    <w:multiLevelType w:val="multilevel"/>
    <w:tmpl w:val="7DF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0483E2B"/>
    <w:multiLevelType w:val="multilevel"/>
    <w:tmpl w:val="92D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15F1C18"/>
    <w:multiLevelType w:val="multilevel"/>
    <w:tmpl w:val="D65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1B92185"/>
    <w:multiLevelType w:val="multilevel"/>
    <w:tmpl w:val="539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28707DB"/>
    <w:multiLevelType w:val="multilevel"/>
    <w:tmpl w:val="382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3380C56"/>
    <w:multiLevelType w:val="multilevel"/>
    <w:tmpl w:val="DE8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83C633A"/>
    <w:multiLevelType w:val="multilevel"/>
    <w:tmpl w:val="09F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9243E83"/>
    <w:multiLevelType w:val="multilevel"/>
    <w:tmpl w:val="C4A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95E5AA4"/>
    <w:multiLevelType w:val="multilevel"/>
    <w:tmpl w:val="41D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604F0F"/>
    <w:multiLevelType w:val="multilevel"/>
    <w:tmpl w:val="7458C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E316821"/>
    <w:multiLevelType w:val="multilevel"/>
    <w:tmpl w:val="27DE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F9710B8"/>
    <w:multiLevelType w:val="multilevel"/>
    <w:tmpl w:val="34A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18A74A9"/>
    <w:multiLevelType w:val="multilevel"/>
    <w:tmpl w:val="B40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1E512C2"/>
    <w:multiLevelType w:val="multilevel"/>
    <w:tmpl w:val="AD5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2444ECE"/>
    <w:multiLevelType w:val="multilevel"/>
    <w:tmpl w:val="028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34D6FFE"/>
    <w:multiLevelType w:val="multilevel"/>
    <w:tmpl w:val="7A9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44469D5"/>
    <w:multiLevelType w:val="multilevel"/>
    <w:tmpl w:val="9B2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5C1080B"/>
    <w:multiLevelType w:val="multilevel"/>
    <w:tmpl w:val="988A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929484A"/>
    <w:multiLevelType w:val="multilevel"/>
    <w:tmpl w:val="F69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9886D9A"/>
    <w:multiLevelType w:val="multilevel"/>
    <w:tmpl w:val="D58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B213843"/>
    <w:multiLevelType w:val="multilevel"/>
    <w:tmpl w:val="5D5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C765876"/>
    <w:multiLevelType w:val="multilevel"/>
    <w:tmpl w:val="C0F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CB30CB8"/>
    <w:multiLevelType w:val="multilevel"/>
    <w:tmpl w:val="212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DD87CB4"/>
    <w:multiLevelType w:val="multilevel"/>
    <w:tmpl w:val="CD7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F0513FA"/>
    <w:multiLevelType w:val="multilevel"/>
    <w:tmpl w:val="143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F800982"/>
    <w:multiLevelType w:val="multilevel"/>
    <w:tmpl w:val="FB1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0CF3C59"/>
    <w:multiLevelType w:val="multilevel"/>
    <w:tmpl w:val="BE6E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3A57AF2"/>
    <w:multiLevelType w:val="multilevel"/>
    <w:tmpl w:val="F2B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44152D3"/>
    <w:multiLevelType w:val="multilevel"/>
    <w:tmpl w:val="63C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5F54237"/>
    <w:multiLevelType w:val="multilevel"/>
    <w:tmpl w:val="DF9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7E62400"/>
    <w:multiLevelType w:val="multilevel"/>
    <w:tmpl w:val="7E4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9885C4A"/>
    <w:multiLevelType w:val="multilevel"/>
    <w:tmpl w:val="8D16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B740479"/>
    <w:multiLevelType w:val="multilevel"/>
    <w:tmpl w:val="A29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CE97402"/>
    <w:multiLevelType w:val="multilevel"/>
    <w:tmpl w:val="A4E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076416A"/>
    <w:multiLevelType w:val="multilevel"/>
    <w:tmpl w:val="78C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19C35C8"/>
    <w:multiLevelType w:val="multilevel"/>
    <w:tmpl w:val="DB40C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2771BF1"/>
    <w:multiLevelType w:val="multilevel"/>
    <w:tmpl w:val="5EF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2C4277E"/>
    <w:multiLevelType w:val="multilevel"/>
    <w:tmpl w:val="833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32C211F"/>
    <w:multiLevelType w:val="multilevel"/>
    <w:tmpl w:val="DAEC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4407FC6"/>
    <w:multiLevelType w:val="multilevel"/>
    <w:tmpl w:val="362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7763791"/>
    <w:multiLevelType w:val="multilevel"/>
    <w:tmpl w:val="021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83B4D23"/>
    <w:multiLevelType w:val="multilevel"/>
    <w:tmpl w:val="119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8E52E8E"/>
    <w:multiLevelType w:val="multilevel"/>
    <w:tmpl w:val="6390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9F45B4E"/>
    <w:multiLevelType w:val="multilevel"/>
    <w:tmpl w:val="215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AF967AD"/>
    <w:multiLevelType w:val="multilevel"/>
    <w:tmpl w:val="444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CAD55AA"/>
    <w:multiLevelType w:val="multilevel"/>
    <w:tmpl w:val="4CB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CD70E50"/>
    <w:multiLevelType w:val="multilevel"/>
    <w:tmpl w:val="891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DEF11F1"/>
    <w:multiLevelType w:val="multilevel"/>
    <w:tmpl w:val="112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E9C681F"/>
    <w:multiLevelType w:val="multilevel"/>
    <w:tmpl w:val="82E8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EB0025C"/>
    <w:multiLevelType w:val="multilevel"/>
    <w:tmpl w:val="83C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F507762"/>
    <w:multiLevelType w:val="multilevel"/>
    <w:tmpl w:val="A5D0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7"/>
  </w:num>
  <w:num w:numId="2">
    <w:abstractNumId w:val="55"/>
  </w:num>
  <w:num w:numId="3">
    <w:abstractNumId w:val="38"/>
  </w:num>
  <w:num w:numId="4">
    <w:abstractNumId w:val="32"/>
  </w:num>
  <w:num w:numId="5">
    <w:abstractNumId w:val="92"/>
  </w:num>
  <w:num w:numId="6">
    <w:abstractNumId w:val="50"/>
  </w:num>
  <w:num w:numId="7">
    <w:abstractNumId w:val="37"/>
  </w:num>
  <w:num w:numId="8">
    <w:abstractNumId w:val="68"/>
  </w:num>
  <w:num w:numId="9">
    <w:abstractNumId w:val="78"/>
  </w:num>
  <w:num w:numId="10">
    <w:abstractNumId w:val="20"/>
  </w:num>
  <w:num w:numId="11">
    <w:abstractNumId w:val="57"/>
  </w:num>
  <w:num w:numId="12">
    <w:abstractNumId w:val="22"/>
  </w:num>
  <w:num w:numId="13">
    <w:abstractNumId w:val="62"/>
  </w:num>
  <w:num w:numId="14">
    <w:abstractNumId w:val="53"/>
  </w:num>
  <w:num w:numId="15">
    <w:abstractNumId w:val="17"/>
  </w:num>
  <w:num w:numId="16">
    <w:abstractNumId w:val="98"/>
  </w:num>
  <w:num w:numId="17">
    <w:abstractNumId w:val="13"/>
  </w:num>
  <w:num w:numId="18">
    <w:abstractNumId w:val="99"/>
  </w:num>
  <w:num w:numId="19">
    <w:abstractNumId w:val="9"/>
  </w:num>
  <w:num w:numId="20">
    <w:abstractNumId w:val="82"/>
  </w:num>
  <w:num w:numId="21">
    <w:abstractNumId w:val="28"/>
  </w:num>
  <w:num w:numId="22">
    <w:abstractNumId w:val="42"/>
  </w:num>
  <w:num w:numId="23">
    <w:abstractNumId w:val="70"/>
  </w:num>
  <w:num w:numId="24">
    <w:abstractNumId w:val="66"/>
  </w:num>
  <w:num w:numId="25">
    <w:abstractNumId w:val="5"/>
  </w:num>
  <w:num w:numId="26">
    <w:abstractNumId w:val="0"/>
  </w:num>
  <w:num w:numId="27">
    <w:abstractNumId w:val="39"/>
  </w:num>
  <w:num w:numId="28">
    <w:abstractNumId w:val="86"/>
  </w:num>
  <w:num w:numId="29">
    <w:abstractNumId w:val="23"/>
  </w:num>
  <w:num w:numId="30">
    <w:abstractNumId w:val="77"/>
  </w:num>
  <w:num w:numId="31">
    <w:abstractNumId w:val="56"/>
  </w:num>
  <w:num w:numId="32">
    <w:abstractNumId w:val="36"/>
  </w:num>
  <w:num w:numId="33">
    <w:abstractNumId w:val="100"/>
  </w:num>
  <w:num w:numId="34">
    <w:abstractNumId w:val="31"/>
  </w:num>
  <w:num w:numId="35">
    <w:abstractNumId w:val="4"/>
  </w:num>
  <w:num w:numId="36">
    <w:abstractNumId w:val="33"/>
  </w:num>
  <w:num w:numId="37">
    <w:abstractNumId w:val="58"/>
  </w:num>
  <w:num w:numId="38">
    <w:abstractNumId w:val="74"/>
  </w:num>
  <w:num w:numId="39">
    <w:abstractNumId w:val="43"/>
  </w:num>
  <w:num w:numId="40">
    <w:abstractNumId w:val="79"/>
  </w:num>
  <w:num w:numId="41">
    <w:abstractNumId w:val="103"/>
  </w:num>
  <w:num w:numId="42">
    <w:abstractNumId w:val="19"/>
  </w:num>
  <w:num w:numId="43">
    <w:abstractNumId w:val="106"/>
  </w:num>
  <w:num w:numId="44">
    <w:abstractNumId w:val="102"/>
  </w:num>
  <w:num w:numId="45">
    <w:abstractNumId w:val="95"/>
  </w:num>
  <w:num w:numId="46">
    <w:abstractNumId w:val="18"/>
  </w:num>
  <w:num w:numId="47">
    <w:abstractNumId w:val="85"/>
  </w:num>
  <w:num w:numId="48">
    <w:abstractNumId w:val="45"/>
  </w:num>
  <w:num w:numId="49">
    <w:abstractNumId w:val="87"/>
  </w:num>
  <w:num w:numId="50">
    <w:abstractNumId w:val="96"/>
  </w:num>
  <w:num w:numId="51">
    <w:abstractNumId w:val="14"/>
  </w:num>
  <w:num w:numId="52">
    <w:abstractNumId w:val="93"/>
  </w:num>
  <w:num w:numId="53">
    <w:abstractNumId w:val="104"/>
  </w:num>
  <w:num w:numId="54">
    <w:abstractNumId w:val="84"/>
  </w:num>
  <w:num w:numId="55">
    <w:abstractNumId w:val="27"/>
  </w:num>
  <w:num w:numId="56">
    <w:abstractNumId w:val="3"/>
  </w:num>
  <w:num w:numId="57">
    <w:abstractNumId w:val="73"/>
  </w:num>
  <w:num w:numId="58">
    <w:abstractNumId w:val="72"/>
  </w:num>
  <w:num w:numId="59">
    <w:abstractNumId w:val="105"/>
  </w:num>
  <w:num w:numId="60">
    <w:abstractNumId w:val="52"/>
  </w:num>
  <w:num w:numId="61">
    <w:abstractNumId w:val="49"/>
  </w:num>
  <w:num w:numId="62">
    <w:abstractNumId w:val="64"/>
  </w:num>
  <w:num w:numId="63">
    <w:abstractNumId w:val="11"/>
  </w:num>
  <w:num w:numId="64">
    <w:abstractNumId w:val="10"/>
  </w:num>
  <w:num w:numId="65">
    <w:abstractNumId w:val="60"/>
  </w:num>
  <w:num w:numId="66">
    <w:abstractNumId w:val="83"/>
  </w:num>
  <w:num w:numId="67">
    <w:abstractNumId w:val="63"/>
  </w:num>
  <w:num w:numId="68">
    <w:abstractNumId w:val="26"/>
  </w:num>
  <w:num w:numId="69">
    <w:abstractNumId w:val="12"/>
  </w:num>
  <w:num w:numId="70">
    <w:abstractNumId w:val="41"/>
  </w:num>
  <w:num w:numId="71">
    <w:abstractNumId w:val="97"/>
  </w:num>
  <w:num w:numId="72">
    <w:abstractNumId w:val="6"/>
  </w:num>
  <w:num w:numId="73">
    <w:abstractNumId w:val="34"/>
  </w:num>
  <w:num w:numId="74">
    <w:abstractNumId w:val="47"/>
  </w:num>
  <w:num w:numId="75">
    <w:abstractNumId w:val="80"/>
  </w:num>
  <w:num w:numId="76">
    <w:abstractNumId w:val="25"/>
  </w:num>
  <w:num w:numId="77">
    <w:abstractNumId w:val="24"/>
  </w:num>
  <w:num w:numId="78">
    <w:abstractNumId w:val="7"/>
  </w:num>
  <w:num w:numId="79">
    <w:abstractNumId w:val="54"/>
  </w:num>
  <w:num w:numId="80">
    <w:abstractNumId w:val="94"/>
  </w:num>
  <w:num w:numId="81">
    <w:abstractNumId w:val="69"/>
  </w:num>
  <w:num w:numId="82">
    <w:abstractNumId w:val="8"/>
  </w:num>
  <w:num w:numId="83">
    <w:abstractNumId w:val="91"/>
  </w:num>
  <w:num w:numId="84">
    <w:abstractNumId w:val="2"/>
  </w:num>
  <w:num w:numId="85">
    <w:abstractNumId w:val="30"/>
  </w:num>
  <w:num w:numId="86">
    <w:abstractNumId w:val="88"/>
  </w:num>
  <w:num w:numId="87">
    <w:abstractNumId w:val="40"/>
  </w:num>
  <w:num w:numId="88">
    <w:abstractNumId w:val="59"/>
  </w:num>
  <w:num w:numId="89">
    <w:abstractNumId w:val="35"/>
  </w:num>
  <w:num w:numId="90">
    <w:abstractNumId w:val="15"/>
  </w:num>
  <w:num w:numId="91">
    <w:abstractNumId w:val="81"/>
  </w:num>
  <w:num w:numId="92">
    <w:abstractNumId w:val="75"/>
  </w:num>
  <w:num w:numId="93">
    <w:abstractNumId w:val="46"/>
  </w:num>
  <w:num w:numId="94">
    <w:abstractNumId w:val="16"/>
  </w:num>
  <w:num w:numId="95">
    <w:abstractNumId w:val="71"/>
  </w:num>
  <w:num w:numId="96">
    <w:abstractNumId w:val="61"/>
  </w:num>
  <w:num w:numId="97">
    <w:abstractNumId w:val="44"/>
  </w:num>
  <w:num w:numId="98">
    <w:abstractNumId w:val="101"/>
  </w:num>
  <w:num w:numId="99">
    <w:abstractNumId w:val="21"/>
  </w:num>
  <w:num w:numId="100">
    <w:abstractNumId w:val="48"/>
  </w:num>
  <w:num w:numId="101">
    <w:abstractNumId w:val="90"/>
  </w:num>
  <w:num w:numId="102">
    <w:abstractNumId w:val="67"/>
  </w:num>
  <w:num w:numId="103">
    <w:abstractNumId w:val="76"/>
  </w:num>
  <w:num w:numId="104">
    <w:abstractNumId w:val="89"/>
  </w:num>
  <w:num w:numId="105">
    <w:abstractNumId w:val="1"/>
  </w:num>
  <w:num w:numId="106">
    <w:abstractNumId w:val="29"/>
  </w:num>
  <w:num w:numId="107">
    <w:abstractNumId w:val="65"/>
  </w:num>
  <w:num w:numId="108">
    <w:abstractNumId w:val="51"/>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7D49"/>
    <w:rsid w:val="00047D49"/>
    <w:rsid w:val="004543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43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543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543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543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543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7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7D49"/>
    <w:rPr>
      <w:sz w:val="18"/>
      <w:szCs w:val="18"/>
    </w:rPr>
  </w:style>
  <w:style w:type="paragraph" w:styleId="a4">
    <w:name w:val="footer"/>
    <w:basedOn w:val="a"/>
    <w:link w:val="Char0"/>
    <w:uiPriority w:val="99"/>
    <w:semiHidden/>
    <w:unhideWhenUsed/>
    <w:rsid w:val="00047D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7D49"/>
    <w:rPr>
      <w:sz w:val="18"/>
      <w:szCs w:val="18"/>
    </w:rPr>
  </w:style>
  <w:style w:type="character" w:styleId="a5">
    <w:name w:val="Hyperlink"/>
    <w:basedOn w:val="a0"/>
    <w:uiPriority w:val="99"/>
    <w:unhideWhenUsed/>
    <w:rsid w:val="00047D49"/>
    <w:rPr>
      <w:color w:val="0000FF" w:themeColor="hyperlink"/>
      <w:u w:val="single"/>
    </w:rPr>
  </w:style>
  <w:style w:type="character" w:customStyle="1" w:styleId="2Char">
    <w:name w:val="标题 2 Char"/>
    <w:basedOn w:val="a0"/>
    <w:link w:val="2"/>
    <w:uiPriority w:val="9"/>
    <w:rsid w:val="00454399"/>
    <w:rPr>
      <w:rFonts w:ascii="宋体" w:eastAsia="宋体" w:hAnsi="宋体" w:cs="宋体"/>
      <w:b/>
      <w:bCs/>
      <w:kern w:val="0"/>
      <w:sz w:val="36"/>
      <w:szCs w:val="36"/>
    </w:rPr>
  </w:style>
  <w:style w:type="character" w:customStyle="1" w:styleId="3Char">
    <w:name w:val="标题 3 Char"/>
    <w:basedOn w:val="a0"/>
    <w:link w:val="3"/>
    <w:uiPriority w:val="9"/>
    <w:rsid w:val="00454399"/>
    <w:rPr>
      <w:rFonts w:ascii="宋体" w:eastAsia="宋体" w:hAnsi="宋体" w:cs="宋体"/>
      <w:b/>
      <w:bCs/>
      <w:kern w:val="0"/>
      <w:sz w:val="27"/>
      <w:szCs w:val="27"/>
    </w:rPr>
  </w:style>
  <w:style w:type="character" w:customStyle="1" w:styleId="4Char">
    <w:name w:val="标题 4 Char"/>
    <w:basedOn w:val="a0"/>
    <w:link w:val="4"/>
    <w:uiPriority w:val="9"/>
    <w:rsid w:val="00454399"/>
    <w:rPr>
      <w:rFonts w:ascii="宋体" w:eastAsia="宋体" w:hAnsi="宋体" w:cs="宋体"/>
      <w:b/>
      <w:bCs/>
      <w:kern w:val="0"/>
      <w:sz w:val="24"/>
      <w:szCs w:val="24"/>
    </w:rPr>
  </w:style>
  <w:style w:type="character" w:customStyle="1" w:styleId="5Char">
    <w:name w:val="标题 5 Char"/>
    <w:basedOn w:val="a0"/>
    <w:link w:val="5"/>
    <w:uiPriority w:val="9"/>
    <w:rsid w:val="00454399"/>
    <w:rPr>
      <w:rFonts w:ascii="宋体" w:eastAsia="宋体" w:hAnsi="宋体" w:cs="宋体"/>
      <w:b/>
      <w:bCs/>
      <w:kern w:val="0"/>
      <w:sz w:val="20"/>
      <w:szCs w:val="20"/>
    </w:rPr>
  </w:style>
  <w:style w:type="character" w:customStyle="1" w:styleId="6Char">
    <w:name w:val="标题 6 Char"/>
    <w:basedOn w:val="a0"/>
    <w:link w:val="6"/>
    <w:uiPriority w:val="9"/>
    <w:rsid w:val="00454399"/>
    <w:rPr>
      <w:rFonts w:ascii="宋体" w:eastAsia="宋体" w:hAnsi="宋体" w:cs="宋体"/>
      <w:b/>
      <w:bCs/>
      <w:kern w:val="0"/>
      <w:sz w:val="15"/>
      <w:szCs w:val="15"/>
    </w:rPr>
  </w:style>
  <w:style w:type="paragraph" w:styleId="a6">
    <w:name w:val="Normal (Web)"/>
    <w:basedOn w:val="a"/>
    <w:uiPriority w:val="99"/>
    <w:semiHidden/>
    <w:unhideWhenUsed/>
    <w:rsid w:val="00454399"/>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454399"/>
    <w:rPr>
      <w:color w:val="800080"/>
      <w:u w:val="single"/>
    </w:rPr>
  </w:style>
  <w:style w:type="character" w:styleId="HTML">
    <w:name w:val="HTML Code"/>
    <w:basedOn w:val="a0"/>
    <w:uiPriority w:val="99"/>
    <w:semiHidden/>
    <w:unhideWhenUsed/>
    <w:rsid w:val="00454399"/>
    <w:rPr>
      <w:rFonts w:ascii="宋体" w:eastAsia="宋体" w:hAnsi="宋体" w:cs="宋体"/>
      <w:sz w:val="24"/>
      <w:szCs w:val="24"/>
    </w:rPr>
  </w:style>
  <w:style w:type="character" w:customStyle="1" w:styleId="crayon-title">
    <w:name w:val="crayon-title"/>
    <w:basedOn w:val="a0"/>
    <w:rsid w:val="00454399"/>
  </w:style>
  <w:style w:type="character" w:customStyle="1" w:styleId="crayon-language">
    <w:name w:val="crayon-language"/>
    <w:basedOn w:val="a0"/>
    <w:rsid w:val="00454399"/>
  </w:style>
  <w:style w:type="character" w:customStyle="1" w:styleId="crayon-t">
    <w:name w:val="crayon-t"/>
    <w:basedOn w:val="a0"/>
    <w:rsid w:val="00454399"/>
  </w:style>
  <w:style w:type="character" w:customStyle="1" w:styleId="crayon-h">
    <w:name w:val="crayon-h"/>
    <w:basedOn w:val="a0"/>
    <w:rsid w:val="00454399"/>
  </w:style>
  <w:style w:type="character" w:customStyle="1" w:styleId="crayon-e">
    <w:name w:val="crayon-e"/>
    <w:basedOn w:val="a0"/>
    <w:rsid w:val="00454399"/>
  </w:style>
  <w:style w:type="character" w:customStyle="1" w:styleId="crayon-sy">
    <w:name w:val="crayon-sy"/>
    <w:basedOn w:val="a0"/>
    <w:rsid w:val="00454399"/>
  </w:style>
  <w:style w:type="character" w:customStyle="1" w:styleId="crayon-v">
    <w:name w:val="crayon-v"/>
    <w:basedOn w:val="a0"/>
    <w:rsid w:val="00454399"/>
  </w:style>
  <w:style w:type="character" w:customStyle="1" w:styleId="crayon-st">
    <w:name w:val="crayon-st"/>
    <w:basedOn w:val="a0"/>
    <w:rsid w:val="00454399"/>
  </w:style>
  <w:style w:type="character" w:customStyle="1" w:styleId="crayon-o">
    <w:name w:val="crayon-o"/>
    <w:basedOn w:val="a0"/>
    <w:rsid w:val="00454399"/>
  </w:style>
  <w:style w:type="character" w:customStyle="1" w:styleId="crayon-cn">
    <w:name w:val="crayon-cn"/>
    <w:basedOn w:val="a0"/>
    <w:rsid w:val="00454399"/>
  </w:style>
  <w:style w:type="character" w:customStyle="1" w:styleId="crayon-c">
    <w:name w:val="crayon-c"/>
    <w:basedOn w:val="a0"/>
    <w:rsid w:val="00454399"/>
  </w:style>
  <w:style w:type="character" w:customStyle="1" w:styleId="crayon-s">
    <w:name w:val="crayon-s"/>
    <w:basedOn w:val="a0"/>
    <w:rsid w:val="00454399"/>
  </w:style>
  <w:style w:type="character" w:customStyle="1" w:styleId="crayon-r">
    <w:name w:val="crayon-r"/>
    <w:basedOn w:val="a0"/>
    <w:rsid w:val="00454399"/>
  </w:style>
  <w:style w:type="character" w:customStyle="1" w:styleId="crayon-i">
    <w:name w:val="crayon-i"/>
    <w:basedOn w:val="a0"/>
    <w:rsid w:val="00454399"/>
  </w:style>
</w:styles>
</file>

<file path=word/webSettings.xml><?xml version="1.0" encoding="utf-8"?>
<w:webSettings xmlns:r="http://schemas.openxmlformats.org/officeDocument/2006/relationships" xmlns:w="http://schemas.openxmlformats.org/wordprocessingml/2006/main">
  <w:divs>
    <w:div w:id="765468555">
      <w:bodyDiv w:val="1"/>
      <w:marLeft w:val="0"/>
      <w:marRight w:val="0"/>
      <w:marTop w:val="0"/>
      <w:marBottom w:val="0"/>
      <w:divBdr>
        <w:top w:val="none" w:sz="0" w:space="0" w:color="auto"/>
        <w:left w:val="none" w:sz="0" w:space="0" w:color="auto"/>
        <w:bottom w:val="none" w:sz="0" w:space="0" w:color="auto"/>
        <w:right w:val="none" w:sz="0" w:space="0" w:color="auto"/>
      </w:divBdr>
      <w:divsChild>
        <w:div w:id="1196044338">
          <w:marLeft w:val="0"/>
          <w:marRight w:val="0"/>
          <w:marTop w:val="180"/>
          <w:marBottom w:val="180"/>
          <w:divBdr>
            <w:top w:val="none" w:sz="0" w:space="0" w:color="auto"/>
            <w:left w:val="none" w:sz="0" w:space="0" w:color="auto"/>
            <w:bottom w:val="none" w:sz="0" w:space="0" w:color="auto"/>
            <w:right w:val="none" w:sz="0" w:space="0" w:color="auto"/>
          </w:divBdr>
          <w:divsChild>
            <w:div w:id="1968268182">
              <w:marLeft w:val="0"/>
              <w:marRight w:val="0"/>
              <w:marTop w:val="0"/>
              <w:marBottom w:val="0"/>
              <w:divBdr>
                <w:top w:val="none" w:sz="0" w:space="0" w:color="auto"/>
                <w:left w:val="none" w:sz="0" w:space="0" w:color="auto"/>
                <w:bottom w:val="none" w:sz="0" w:space="0" w:color="auto"/>
                <w:right w:val="none" w:sz="0" w:space="0" w:color="auto"/>
              </w:divBdr>
              <w:divsChild>
                <w:div w:id="660619845">
                  <w:marLeft w:val="0"/>
                  <w:marRight w:val="0"/>
                  <w:marTop w:val="0"/>
                  <w:marBottom w:val="0"/>
                  <w:divBdr>
                    <w:top w:val="none" w:sz="0" w:space="0" w:color="auto"/>
                    <w:left w:val="none" w:sz="0" w:space="0" w:color="auto"/>
                    <w:bottom w:val="none" w:sz="0" w:space="0" w:color="auto"/>
                    <w:right w:val="none" w:sz="0" w:space="0" w:color="auto"/>
                  </w:divBdr>
                </w:div>
              </w:divsChild>
            </w:div>
            <w:div w:id="142430087">
              <w:marLeft w:val="0"/>
              <w:marRight w:val="0"/>
              <w:marTop w:val="0"/>
              <w:marBottom w:val="0"/>
              <w:divBdr>
                <w:top w:val="none" w:sz="0" w:space="0" w:color="auto"/>
                <w:left w:val="none" w:sz="0" w:space="0" w:color="auto"/>
                <w:bottom w:val="none" w:sz="0" w:space="0" w:color="auto"/>
                <w:right w:val="none" w:sz="0" w:space="0" w:color="auto"/>
              </w:divBdr>
            </w:div>
            <w:div w:id="384181436">
              <w:marLeft w:val="0"/>
              <w:marRight w:val="0"/>
              <w:marTop w:val="0"/>
              <w:marBottom w:val="0"/>
              <w:divBdr>
                <w:top w:val="none" w:sz="0" w:space="0" w:color="auto"/>
                <w:left w:val="none" w:sz="0" w:space="0" w:color="auto"/>
                <w:bottom w:val="none" w:sz="0" w:space="0" w:color="auto"/>
                <w:right w:val="none" w:sz="0" w:space="0" w:color="auto"/>
              </w:divBdr>
              <w:divsChild>
                <w:div w:id="2092921679">
                  <w:marLeft w:val="0"/>
                  <w:marRight w:val="0"/>
                  <w:marTop w:val="0"/>
                  <w:marBottom w:val="0"/>
                  <w:divBdr>
                    <w:top w:val="none" w:sz="0" w:space="0" w:color="auto"/>
                    <w:left w:val="none" w:sz="0" w:space="4" w:color="auto"/>
                    <w:bottom w:val="none" w:sz="0" w:space="0" w:color="auto"/>
                    <w:right w:val="none" w:sz="0" w:space="0" w:color="auto"/>
                  </w:divBdr>
                </w:div>
                <w:div w:id="1251502040">
                  <w:marLeft w:val="0"/>
                  <w:marRight w:val="0"/>
                  <w:marTop w:val="0"/>
                  <w:marBottom w:val="0"/>
                  <w:divBdr>
                    <w:top w:val="none" w:sz="0" w:space="0" w:color="auto"/>
                    <w:left w:val="none" w:sz="0" w:space="4" w:color="auto"/>
                    <w:bottom w:val="none" w:sz="0" w:space="0" w:color="auto"/>
                    <w:right w:val="none" w:sz="0" w:space="0" w:color="auto"/>
                  </w:divBdr>
                </w:div>
                <w:div w:id="1793211359">
                  <w:marLeft w:val="0"/>
                  <w:marRight w:val="0"/>
                  <w:marTop w:val="0"/>
                  <w:marBottom w:val="0"/>
                  <w:divBdr>
                    <w:top w:val="none" w:sz="0" w:space="0" w:color="auto"/>
                    <w:left w:val="none" w:sz="0" w:space="4" w:color="auto"/>
                    <w:bottom w:val="none" w:sz="0" w:space="0" w:color="auto"/>
                    <w:right w:val="none" w:sz="0" w:space="0" w:color="auto"/>
                  </w:divBdr>
                </w:div>
                <w:div w:id="1757826390">
                  <w:marLeft w:val="0"/>
                  <w:marRight w:val="0"/>
                  <w:marTop w:val="0"/>
                  <w:marBottom w:val="0"/>
                  <w:divBdr>
                    <w:top w:val="none" w:sz="0" w:space="0" w:color="auto"/>
                    <w:left w:val="none" w:sz="0" w:space="4" w:color="auto"/>
                    <w:bottom w:val="none" w:sz="0" w:space="0" w:color="auto"/>
                    <w:right w:val="none" w:sz="0" w:space="0" w:color="auto"/>
                  </w:divBdr>
                </w:div>
                <w:div w:id="2026246930">
                  <w:marLeft w:val="0"/>
                  <w:marRight w:val="0"/>
                  <w:marTop w:val="0"/>
                  <w:marBottom w:val="0"/>
                  <w:divBdr>
                    <w:top w:val="none" w:sz="0" w:space="0" w:color="auto"/>
                    <w:left w:val="none" w:sz="0" w:space="4" w:color="auto"/>
                    <w:bottom w:val="none" w:sz="0" w:space="0" w:color="auto"/>
                    <w:right w:val="none" w:sz="0" w:space="0" w:color="auto"/>
                  </w:divBdr>
                </w:div>
                <w:div w:id="957641066">
                  <w:marLeft w:val="0"/>
                  <w:marRight w:val="0"/>
                  <w:marTop w:val="0"/>
                  <w:marBottom w:val="0"/>
                  <w:divBdr>
                    <w:top w:val="none" w:sz="0" w:space="0" w:color="auto"/>
                    <w:left w:val="none" w:sz="0" w:space="4" w:color="auto"/>
                    <w:bottom w:val="none" w:sz="0" w:space="0" w:color="auto"/>
                    <w:right w:val="none" w:sz="0" w:space="0" w:color="auto"/>
                  </w:divBdr>
                </w:div>
                <w:div w:id="441074502">
                  <w:marLeft w:val="0"/>
                  <w:marRight w:val="0"/>
                  <w:marTop w:val="0"/>
                  <w:marBottom w:val="0"/>
                  <w:divBdr>
                    <w:top w:val="none" w:sz="0" w:space="0" w:color="auto"/>
                    <w:left w:val="none" w:sz="0" w:space="4" w:color="auto"/>
                    <w:bottom w:val="none" w:sz="0" w:space="0" w:color="auto"/>
                    <w:right w:val="none" w:sz="0" w:space="0" w:color="auto"/>
                  </w:divBdr>
                </w:div>
                <w:div w:id="1786651233">
                  <w:marLeft w:val="0"/>
                  <w:marRight w:val="0"/>
                  <w:marTop w:val="0"/>
                  <w:marBottom w:val="0"/>
                  <w:divBdr>
                    <w:top w:val="none" w:sz="0" w:space="0" w:color="auto"/>
                    <w:left w:val="none" w:sz="0" w:space="4" w:color="auto"/>
                    <w:bottom w:val="none" w:sz="0" w:space="0" w:color="auto"/>
                    <w:right w:val="none" w:sz="0" w:space="0" w:color="auto"/>
                  </w:divBdr>
                </w:div>
                <w:div w:id="1786845192">
                  <w:marLeft w:val="0"/>
                  <w:marRight w:val="0"/>
                  <w:marTop w:val="0"/>
                  <w:marBottom w:val="0"/>
                  <w:divBdr>
                    <w:top w:val="none" w:sz="0" w:space="0" w:color="auto"/>
                    <w:left w:val="none" w:sz="0" w:space="4" w:color="auto"/>
                    <w:bottom w:val="none" w:sz="0" w:space="0" w:color="auto"/>
                    <w:right w:val="none" w:sz="0" w:space="0" w:color="auto"/>
                  </w:divBdr>
                </w:div>
                <w:div w:id="1725636854">
                  <w:marLeft w:val="0"/>
                  <w:marRight w:val="0"/>
                  <w:marTop w:val="0"/>
                  <w:marBottom w:val="0"/>
                  <w:divBdr>
                    <w:top w:val="none" w:sz="0" w:space="0" w:color="auto"/>
                    <w:left w:val="none" w:sz="0" w:space="4" w:color="auto"/>
                    <w:bottom w:val="none" w:sz="0" w:space="0" w:color="auto"/>
                    <w:right w:val="none" w:sz="0" w:space="0" w:color="auto"/>
                  </w:divBdr>
                </w:div>
                <w:div w:id="497886761">
                  <w:marLeft w:val="0"/>
                  <w:marRight w:val="0"/>
                  <w:marTop w:val="0"/>
                  <w:marBottom w:val="0"/>
                  <w:divBdr>
                    <w:top w:val="none" w:sz="0" w:space="0" w:color="auto"/>
                    <w:left w:val="none" w:sz="0" w:space="4" w:color="auto"/>
                    <w:bottom w:val="none" w:sz="0" w:space="0" w:color="auto"/>
                    <w:right w:val="none" w:sz="0" w:space="0" w:color="auto"/>
                  </w:divBdr>
                </w:div>
                <w:div w:id="292907019">
                  <w:marLeft w:val="0"/>
                  <w:marRight w:val="0"/>
                  <w:marTop w:val="0"/>
                  <w:marBottom w:val="0"/>
                  <w:divBdr>
                    <w:top w:val="none" w:sz="0" w:space="0" w:color="auto"/>
                    <w:left w:val="none" w:sz="0" w:space="4" w:color="auto"/>
                    <w:bottom w:val="none" w:sz="0" w:space="0" w:color="auto"/>
                    <w:right w:val="none" w:sz="0" w:space="0" w:color="auto"/>
                  </w:divBdr>
                </w:div>
                <w:div w:id="319962690">
                  <w:marLeft w:val="0"/>
                  <w:marRight w:val="0"/>
                  <w:marTop w:val="0"/>
                  <w:marBottom w:val="0"/>
                  <w:divBdr>
                    <w:top w:val="none" w:sz="0" w:space="0" w:color="auto"/>
                    <w:left w:val="none" w:sz="0" w:space="4" w:color="auto"/>
                    <w:bottom w:val="none" w:sz="0" w:space="0" w:color="auto"/>
                    <w:right w:val="none" w:sz="0" w:space="0" w:color="auto"/>
                  </w:divBdr>
                </w:div>
                <w:div w:id="341049974">
                  <w:marLeft w:val="0"/>
                  <w:marRight w:val="0"/>
                  <w:marTop w:val="0"/>
                  <w:marBottom w:val="0"/>
                  <w:divBdr>
                    <w:top w:val="none" w:sz="0" w:space="0" w:color="auto"/>
                    <w:left w:val="none" w:sz="0" w:space="0" w:color="auto"/>
                    <w:bottom w:val="none" w:sz="0" w:space="0" w:color="auto"/>
                    <w:right w:val="none" w:sz="0" w:space="0" w:color="auto"/>
                  </w:divBdr>
                </w:div>
                <w:div w:id="1688098404">
                  <w:marLeft w:val="0"/>
                  <w:marRight w:val="0"/>
                  <w:marTop w:val="0"/>
                  <w:marBottom w:val="0"/>
                  <w:divBdr>
                    <w:top w:val="none" w:sz="0" w:space="0" w:color="auto"/>
                    <w:left w:val="none" w:sz="0" w:space="0" w:color="auto"/>
                    <w:bottom w:val="none" w:sz="0" w:space="0" w:color="auto"/>
                    <w:right w:val="none" w:sz="0" w:space="0" w:color="auto"/>
                  </w:divBdr>
                </w:div>
                <w:div w:id="1452699334">
                  <w:marLeft w:val="0"/>
                  <w:marRight w:val="0"/>
                  <w:marTop w:val="0"/>
                  <w:marBottom w:val="0"/>
                  <w:divBdr>
                    <w:top w:val="none" w:sz="0" w:space="0" w:color="auto"/>
                    <w:left w:val="none" w:sz="0" w:space="0" w:color="auto"/>
                    <w:bottom w:val="none" w:sz="0" w:space="0" w:color="auto"/>
                    <w:right w:val="none" w:sz="0" w:space="0" w:color="auto"/>
                  </w:divBdr>
                </w:div>
                <w:div w:id="1058555373">
                  <w:marLeft w:val="0"/>
                  <w:marRight w:val="0"/>
                  <w:marTop w:val="0"/>
                  <w:marBottom w:val="0"/>
                  <w:divBdr>
                    <w:top w:val="none" w:sz="0" w:space="0" w:color="auto"/>
                    <w:left w:val="none" w:sz="0" w:space="0" w:color="auto"/>
                    <w:bottom w:val="none" w:sz="0" w:space="0" w:color="auto"/>
                    <w:right w:val="none" w:sz="0" w:space="0" w:color="auto"/>
                  </w:divBdr>
                </w:div>
                <w:div w:id="1115441573">
                  <w:marLeft w:val="0"/>
                  <w:marRight w:val="0"/>
                  <w:marTop w:val="0"/>
                  <w:marBottom w:val="0"/>
                  <w:divBdr>
                    <w:top w:val="none" w:sz="0" w:space="0" w:color="auto"/>
                    <w:left w:val="none" w:sz="0" w:space="0" w:color="auto"/>
                    <w:bottom w:val="none" w:sz="0" w:space="0" w:color="auto"/>
                    <w:right w:val="none" w:sz="0" w:space="0" w:color="auto"/>
                  </w:divBdr>
                </w:div>
                <w:div w:id="1668435895">
                  <w:marLeft w:val="0"/>
                  <w:marRight w:val="0"/>
                  <w:marTop w:val="0"/>
                  <w:marBottom w:val="0"/>
                  <w:divBdr>
                    <w:top w:val="none" w:sz="0" w:space="0" w:color="auto"/>
                    <w:left w:val="none" w:sz="0" w:space="0" w:color="auto"/>
                    <w:bottom w:val="none" w:sz="0" w:space="0" w:color="auto"/>
                    <w:right w:val="none" w:sz="0" w:space="0" w:color="auto"/>
                  </w:divBdr>
                </w:div>
                <w:div w:id="1315523679">
                  <w:marLeft w:val="0"/>
                  <w:marRight w:val="0"/>
                  <w:marTop w:val="0"/>
                  <w:marBottom w:val="0"/>
                  <w:divBdr>
                    <w:top w:val="none" w:sz="0" w:space="0" w:color="auto"/>
                    <w:left w:val="none" w:sz="0" w:space="0" w:color="auto"/>
                    <w:bottom w:val="none" w:sz="0" w:space="0" w:color="auto"/>
                    <w:right w:val="none" w:sz="0" w:space="0" w:color="auto"/>
                  </w:divBdr>
                </w:div>
                <w:div w:id="1935622941">
                  <w:marLeft w:val="0"/>
                  <w:marRight w:val="0"/>
                  <w:marTop w:val="0"/>
                  <w:marBottom w:val="0"/>
                  <w:divBdr>
                    <w:top w:val="none" w:sz="0" w:space="0" w:color="auto"/>
                    <w:left w:val="none" w:sz="0" w:space="0" w:color="auto"/>
                    <w:bottom w:val="none" w:sz="0" w:space="0" w:color="auto"/>
                    <w:right w:val="none" w:sz="0" w:space="0" w:color="auto"/>
                  </w:divBdr>
                </w:div>
                <w:div w:id="1037125586">
                  <w:marLeft w:val="0"/>
                  <w:marRight w:val="0"/>
                  <w:marTop w:val="0"/>
                  <w:marBottom w:val="0"/>
                  <w:divBdr>
                    <w:top w:val="none" w:sz="0" w:space="0" w:color="auto"/>
                    <w:left w:val="none" w:sz="0" w:space="0" w:color="auto"/>
                    <w:bottom w:val="none" w:sz="0" w:space="0" w:color="auto"/>
                    <w:right w:val="none" w:sz="0" w:space="0" w:color="auto"/>
                  </w:divBdr>
                </w:div>
                <w:div w:id="1839465721">
                  <w:marLeft w:val="0"/>
                  <w:marRight w:val="0"/>
                  <w:marTop w:val="0"/>
                  <w:marBottom w:val="0"/>
                  <w:divBdr>
                    <w:top w:val="none" w:sz="0" w:space="0" w:color="auto"/>
                    <w:left w:val="none" w:sz="0" w:space="0" w:color="auto"/>
                    <w:bottom w:val="none" w:sz="0" w:space="0" w:color="auto"/>
                    <w:right w:val="none" w:sz="0" w:space="0" w:color="auto"/>
                  </w:divBdr>
                </w:div>
                <w:div w:id="1363749958">
                  <w:marLeft w:val="0"/>
                  <w:marRight w:val="0"/>
                  <w:marTop w:val="0"/>
                  <w:marBottom w:val="0"/>
                  <w:divBdr>
                    <w:top w:val="none" w:sz="0" w:space="0" w:color="auto"/>
                    <w:left w:val="none" w:sz="0" w:space="0" w:color="auto"/>
                    <w:bottom w:val="none" w:sz="0" w:space="0" w:color="auto"/>
                    <w:right w:val="none" w:sz="0" w:space="0" w:color="auto"/>
                  </w:divBdr>
                </w:div>
                <w:div w:id="109130918">
                  <w:marLeft w:val="0"/>
                  <w:marRight w:val="0"/>
                  <w:marTop w:val="0"/>
                  <w:marBottom w:val="0"/>
                  <w:divBdr>
                    <w:top w:val="none" w:sz="0" w:space="0" w:color="auto"/>
                    <w:left w:val="none" w:sz="0" w:space="0" w:color="auto"/>
                    <w:bottom w:val="none" w:sz="0" w:space="0" w:color="auto"/>
                    <w:right w:val="none" w:sz="0" w:space="0" w:color="auto"/>
                  </w:divBdr>
                </w:div>
                <w:div w:id="15684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705">
          <w:marLeft w:val="0"/>
          <w:marRight w:val="0"/>
          <w:marTop w:val="180"/>
          <w:marBottom w:val="180"/>
          <w:divBdr>
            <w:top w:val="none" w:sz="0" w:space="0" w:color="auto"/>
            <w:left w:val="none" w:sz="0" w:space="0" w:color="auto"/>
            <w:bottom w:val="none" w:sz="0" w:space="0" w:color="auto"/>
            <w:right w:val="none" w:sz="0" w:space="0" w:color="auto"/>
          </w:divBdr>
          <w:divsChild>
            <w:div w:id="249892379">
              <w:marLeft w:val="0"/>
              <w:marRight w:val="0"/>
              <w:marTop w:val="0"/>
              <w:marBottom w:val="0"/>
              <w:divBdr>
                <w:top w:val="none" w:sz="0" w:space="0" w:color="auto"/>
                <w:left w:val="none" w:sz="0" w:space="0" w:color="auto"/>
                <w:bottom w:val="none" w:sz="0" w:space="0" w:color="auto"/>
                <w:right w:val="none" w:sz="0" w:space="0" w:color="auto"/>
              </w:divBdr>
              <w:divsChild>
                <w:div w:id="1254243019">
                  <w:marLeft w:val="0"/>
                  <w:marRight w:val="0"/>
                  <w:marTop w:val="0"/>
                  <w:marBottom w:val="0"/>
                  <w:divBdr>
                    <w:top w:val="none" w:sz="0" w:space="0" w:color="auto"/>
                    <w:left w:val="none" w:sz="0" w:space="0" w:color="auto"/>
                    <w:bottom w:val="none" w:sz="0" w:space="0" w:color="auto"/>
                    <w:right w:val="none" w:sz="0" w:space="0" w:color="auto"/>
                  </w:divBdr>
                </w:div>
              </w:divsChild>
            </w:div>
            <w:div w:id="1006399807">
              <w:marLeft w:val="0"/>
              <w:marRight w:val="0"/>
              <w:marTop w:val="0"/>
              <w:marBottom w:val="0"/>
              <w:divBdr>
                <w:top w:val="none" w:sz="0" w:space="0" w:color="auto"/>
                <w:left w:val="none" w:sz="0" w:space="0" w:color="auto"/>
                <w:bottom w:val="none" w:sz="0" w:space="0" w:color="auto"/>
                <w:right w:val="none" w:sz="0" w:space="0" w:color="auto"/>
              </w:divBdr>
            </w:div>
            <w:div w:id="1451894707">
              <w:marLeft w:val="0"/>
              <w:marRight w:val="0"/>
              <w:marTop w:val="0"/>
              <w:marBottom w:val="0"/>
              <w:divBdr>
                <w:top w:val="none" w:sz="0" w:space="0" w:color="auto"/>
                <w:left w:val="none" w:sz="0" w:space="0" w:color="auto"/>
                <w:bottom w:val="none" w:sz="0" w:space="0" w:color="auto"/>
                <w:right w:val="none" w:sz="0" w:space="0" w:color="auto"/>
              </w:divBdr>
              <w:divsChild>
                <w:div w:id="985931952">
                  <w:marLeft w:val="0"/>
                  <w:marRight w:val="0"/>
                  <w:marTop w:val="0"/>
                  <w:marBottom w:val="0"/>
                  <w:divBdr>
                    <w:top w:val="none" w:sz="0" w:space="0" w:color="auto"/>
                    <w:left w:val="none" w:sz="0" w:space="4" w:color="auto"/>
                    <w:bottom w:val="none" w:sz="0" w:space="0" w:color="auto"/>
                    <w:right w:val="none" w:sz="0" w:space="0" w:color="auto"/>
                  </w:divBdr>
                </w:div>
                <w:div w:id="178928939">
                  <w:marLeft w:val="0"/>
                  <w:marRight w:val="0"/>
                  <w:marTop w:val="0"/>
                  <w:marBottom w:val="0"/>
                  <w:divBdr>
                    <w:top w:val="none" w:sz="0" w:space="0" w:color="auto"/>
                    <w:left w:val="none" w:sz="0" w:space="4" w:color="auto"/>
                    <w:bottom w:val="none" w:sz="0" w:space="0" w:color="auto"/>
                    <w:right w:val="none" w:sz="0" w:space="0" w:color="auto"/>
                  </w:divBdr>
                </w:div>
                <w:div w:id="1148939952">
                  <w:marLeft w:val="0"/>
                  <w:marRight w:val="0"/>
                  <w:marTop w:val="0"/>
                  <w:marBottom w:val="0"/>
                  <w:divBdr>
                    <w:top w:val="none" w:sz="0" w:space="0" w:color="auto"/>
                    <w:left w:val="none" w:sz="0" w:space="4" w:color="auto"/>
                    <w:bottom w:val="none" w:sz="0" w:space="0" w:color="auto"/>
                    <w:right w:val="none" w:sz="0" w:space="0" w:color="auto"/>
                  </w:divBdr>
                </w:div>
                <w:div w:id="1919514101">
                  <w:marLeft w:val="0"/>
                  <w:marRight w:val="0"/>
                  <w:marTop w:val="0"/>
                  <w:marBottom w:val="0"/>
                  <w:divBdr>
                    <w:top w:val="none" w:sz="0" w:space="0" w:color="auto"/>
                    <w:left w:val="none" w:sz="0" w:space="4" w:color="auto"/>
                    <w:bottom w:val="none" w:sz="0" w:space="0" w:color="auto"/>
                    <w:right w:val="none" w:sz="0" w:space="0" w:color="auto"/>
                  </w:divBdr>
                </w:div>
                <w:div w:id="1781023757">
                  <w:marLeft w:val="0"/>
                  <w:marRight w:val="0"/>
                  <w:marTop w:val="0"/>
                  <w:marBottom w:val="0"/>
                  <w:divBdr>
                    <w:top w:val="none" w:sz="0" w:space="0" w:color="auto"/>
                    <w:left w:val="none" w:sz="0" w:space="4" w:color="auto"/>
                    <w:bottom w:val="none" w:sz="0" w:space="0" w:color="auto"/>
                    <w:right w:val="none" w:sz="0" w:space="0" w:color="auto"/>
                  </w:divBdr>
                </w:div>
                <w:div w:id="1268274539">
                  <w:marLeft w:val="0"/>
                  <w:marRight w:val="0"/>
                  <w:marTop w:val="0"/>
                  <w:marBottom w:val="0"/>
                  <w:divBdr>
                    <w:top w:val="none" w:sz="0" w:space="0" w:color="auto"/>
                    <w:left w:val="none" w:sz="0" w:space="4" w:color="auto"/>
                    <w:bottom w:val="none" w:sz="0" w:space="0" w:color="auto"/>
                    <w:right w:val="none" w:sz="0" w:space="0" w:color="auto"/>
                  </w:divBdr>
                </w:div>
                <w:div w:id="236670124">
                  <w:marLeft w:val="0"/>
                  <w:marRight w:val="0"/>
                  <w:marTop w:val="0"/>
                  <w:marBottom w:val="0"/>
                  <w:divBdr>
                    <w:top w:val="none" w:sz="0" w:space="0" w:color="auto"/>
                    <w:left w:val="none" w:sz="0" w:space="0" w:color="auto"/>
                    <w:bottom w:val="none" w:sz="0" w:space="0" w:color="auto"/>
                    <w:right w:val="none" w:sz="0" w:space="0" w:color="auto"/>
                  </w:divBdr>
                </w:div>
                <w:div w:id="2081251522">
                  <w:marLeft w:val="0"/>
                  <w:marRight w:val="0"/>
                  <w:marTop w:val="0"/>
                  <w:marBottom w:val="0"/>
                  <w:divBdr>
                    <w:top w:val="none" w:sz="0" w:space="0" w:color="auto"/>
                    <w:left w:val="none" w:sz="0" w:space="0" w:color="auto"/>
                    <w:bottom w:val="none" w:sz="0" w:space="0" w:color="auto"/>
                    <w:right w:val="none" w:sz="0" w:space="0" w:color="auto"/>
                  </w:divBdr>
                </w:div>
                <w:div w:id="177043843">
                  <w:marLeft w:val="0"/>
                  <w:marRight w:val="0"/>
                  <w:marTop w:val="0"/>
                  <w:marBottom w:val="0"/>
                  <w:divBdr>
                    <w:top w:val="none" w:sz="0" w:space="0" w:color="auto"/>
                    <w:left w:val="none" w:sz="0" w:space="0" w:color="auto"/>
                    <w:bottom w:val="none" w:sz="0" w:space="0" w:color="auto"/>
                    <w:right w:val="none" w:sz="0" w:space="0" w:color="auto"/>
                  </w:divBdr>
                </w:div>
                <w:div w:id="1377117212">
                  <w:marLeft w:val="0"/>
                  <w:marRight w:val="0"/>
                  <w:marTop w:val="0"/>
                  <w:marBottom w:val="0"/>
                  <w:divBdr>
                    <w:top w:val="none" w:sz="0" w:space="0" w:color="auto"/>
                    <w:left w:val="none" w:sz="0" w:space="0" w:color="auto"/>
                    <w:bottom w:val="none" w:sz="0" w:space="0" w:color="auto"/>
                    <w:right w:val="none" w:sz="0" w:space="0" w:color="auto"/>
                  </w:divBdr>
                </w:div>
                <w:div w:id="1681204069">
                  <w:marLeft w:val="0"/>
                  <w:marRight w:val="0"/>
                  <w:marTop w:val="0"/>
                  <w:marBottom w:val="0"/>
                  <w:divBdr>
                    <w:top w:val="none" w:sz="0" w:space="0" w:color="auto"/>
                    <w:left w:val="none" w:sz="0" w:space="0" w:color="auto"/>
                    <w:bottom w:val="none" w:sz="0" w:space="0" w:color="auto"/>
                    <w:right w:val="none" w:sz="0" w:space="0" w:color="auto"/>
                  </w:divBdr>
                </w:div>
                <w:div w:id="19964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3790">
          <w:marLeft w:val="0"/>
          <w:marRight w:val="0"/>
          <w:marTop w:val="180"/>
          <w:marBottom w:val="180"/>
          <w:divBdr>
            <w:top w:val="none" w:sz="0" w:space="0" w:color="auto"/>
            <w:left w:val="none" w:sz="0" w:space="0" w:color="auto"/>
            <w:bottom w:val="none" w:sz="0" w:space="0" w:color="auto"/>
            <w:right w:val="none" w:sz="0" w:space="0" w:color="auto"/>
          </w:divBdr>
          <w:divsChild>
            <w:div w:id="258682885">
              <w:marLeft w:val="0"/>
              <w:marRight w:val="0"/>
              <w:marTop w:val="0"/>
              <w:marBottom w:val="0"/>
              <w:divBdr>
                <w:top w:val="none" w:sz="0" w:space="0" w:color="auto"/>
                <w:left w:val="none" w:sz="0" w:space="0" w:color="auto"/>
                <w:bottom w:val="none" w:sz="0" w:space="0" w:color="auto"/>
                <w:right w:val="none" w:sz="0" w:space="0" w:color="auto"/>
              </w:divBdr>
              <w:divsChild>
                <w:div w:id="103035120">
                  <w:marLeft w:val="0"/>
                  <w:marRight w:val="0"/>
                  <w:marTop w:val="0"/>
                  <w:marBottom w:val="0"/>
                  <w:divBdr>
                    <w:top w:val="none" w:sz="0" w:space="0" w:color="auto"/>
                    <w:left w:val="none" w:sz="0" w:space="0" w:color="auto"/>
                    <w:bottom w:val="none" w:sz="0" w:space="0" w:color="auto"/>
                    <w:right w:val="none" w:sz="0" w:space="0" w:color="auto"/>
                  </w:divBdr>
                </w:div>
              </w:divsChild>
            </w:div>
            <w:div w:id="1079403115">
              <w:marLeft w:val="0"/>
              <w:marRight w:val="0"/>
              <w:marTop w:val="0"/>
              <w:marBottom w:val="0"/>
              <w:divBdr>
                <w:top w:val="none" w:sz="0" w:space="0" w:color="auto"/>
                <w:left w:val="none" w:sz="0" w:space="0" w:color="auto"/>
                <w:bottom w:val="none" w:sz="0" w:space="0" w:color="auto"/>
                <w:right w:val="none" w:sz="0" w:space="0" w:color="auto"/>
              </w:divBdr>
            </w:div>
            <w:div w:id="2048288958">
              <w:marLeft w:val="0"/>
              <w:marRight w:val="0"/>
              <w:marTop w:val="0"/>
              <w:marBottom w:val="0"/>
              <w:divBdr>
                <w:top w:val="none" w:sz="0" w:space="0" w:color="auto"/>
                <w:left w:val="none" w:sz="0" w:space="0" w:color="auto"/>
                <w:bottom w:val="none" w:sz="0" w:space="0" w:color="auto"/>
                <w:right w:val="none" w:sz="0" w:space="0" w:color="auto"/>
              </w:divBdr>
              <w:divsChild>
                <w:div w:id="891428786">
                  <w:marLeft w:val="0"/>
                  <w:marRight w:val="0"/>
                  <w:marTop w:val="0"/>
                  <w:marBottom w:val="0"/>
                  <w:divBdr>
                    <w:top w:val="none" w:sz="0" w:space="0" w:color="auto"/>
                    <w:left w:val="none" w:sz="0" w:space="4" w:color="auto"/>
                    <w:bottom w:val="none" w:sz="0" w:space="0" w:color="auto"/>
                    <w:right w:val="none" w:sz="0" w:space="0" w:color="auto"/>
                  </w:divBdr>
                </w:div>
                <w:div w:id="1944026954">
                  <w:marLeft w:val="0"/>
                  <w:marRight w:val="0"/>
                  <w:marTop w:val="0"/>
                  <w:marBottom w:val="0"/>
                  <w:divBdr>
                    <w:top w:val="none" w:sz="0" w:space="0" w:color="auto"/>
                    <w:left w:val="none" w:sz="0" w:space="4" w:color="auto"/>
                    <w:bottom w:val="none" w:sz="0" w:space="0" w:color="auto"/>
                    <w:right w:val="none" w:sz="0" w:space="0" w:color="auto"/>
                  </w:divBdr>
                </w:div>
                <w:div w:id="2051494517">
                  <w:marLeft w:val="0"/>
                  <w:marRight w:val="0"/>
                  <w:marTop w:val="0"/>
                  <w:marBottom w:val="0"/>
                  <w:divBdr>
                    <w:top w:val="none" w:sz="0" w:space="0" w:color="auto"/>
                    <w:left w:val="none" w:sz="0" w:space="4" w:color="auto"/>
                    <w:bottom w:val="none" w:sz="0" w:space="0" w:color="auto"/>
                    <w:right w:val="none" w:sz="0" w:space="0" w:color="auto"/>
                  </w:divBdr>
                </w:div>
                <w:div w:id="1610090657">
                  <w:marLeft w:val="0"/>
                  <w:marRight w:val="0"/>
                  <w:marTop w:val="0"/>
                  <w:marBottom w:val="0"/>
                  <w:divBdr>
                    <w:top w:val="none" w:sz="0" w:space="0" w:color="auto"/>
                    <w:left w:val="none" w:sz="0" w:space="4" w:color="auto"/>
                    <w:bottom w:val="none" w:sz="0" w:space="0" w:color="auto"/>
                    <w:right w:val="none" w:sz="0" w:space="0" w:color="auto"/>
                  </w:divBdr>
                </w:div>
                <w:div w:id="96485153">
                  <w:marLeft w:val="0"/>
                  <w:marRight w:val="0"/>
                  <w:marTop w:val="0"/>
                  <w:marBottom w:val="0"/>
                  <w:divBdr>
                    <w:top w:val="none" w:sz="0" w:space="0" w:color="auto"/>
                    <w:left w:val="none" w:sz="0" w:space="0" w:color="auto"/>
                    <w:bottom w:val="none" w:sz="0" w:space="0" w:color="auto"/>
                    <w:right w:val="none" w:sz="0" w:space="0" w:color="auto"/>
                  </w:divBdr>
                </w:div>
                <w:div w:id="1688865657">
                  <w:marLeft w:val="0"/>
                  <w:marRight w:val="0"/>
                  <w:marTop w:val="0"/>
                  <w:marBottom w:val="0"/>
                  <w:divBdr>
                    <w:top w:val="none" w:sz="0" w:space="0" w:color="auto"/>
                    <w:left w:val="none" w:sz="0" w:space="0" w:color="auto"/>
                    <w:bottom w:val="none" w:sz="0" w:space="0" w:color="auto"/>
                    <w:right w:val="none" w:sz="0" w:space="0" w:color="auto"/>
                  </w:divBdr>
                </w:div>
                <w:div w:id="460877327">
                  <w:marLeft w:val="0"/>
                  <w:marRight w:val="0"/>
                  <w:marTop w:val="0"/>
                  <w:marBottom w:val="0"/>
                  <w:divBdr>
                    <w:top w:val="none" w:sz="0" w:space="0" w:color="auto"/>
                    <w:left w:val="none" w:sz="0" w:space="0" w:color="auto"/>
                    <w:bottom w:val="none" w:sz="0" w:space="0" w:color="auto"/>
                    <w:right w:val="none" w:sz="0" w:space="0" w:color="auto"/>
                  </w:divBdr>
                </w:div>
                <w:div w:id="16885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586">
          <w:marLeft w:val="0"/>
          <w:marRight w:val="0"/>
          <w:marTop w:val="180"/>
          <w:marBottom w:val="180"/>
          <w:divBdr>
            <w:top w:val="none" w:sz="0" w:space="0" w:color="auto"/>
            <w:left w:val="none" w:sz="0" w:space="0" w:color="auto"/>
            <w:bottom w:val="none" w:sz="0" w:space="0" w:color="auto"/>
            <w:right w:val="none" w:sz="0" w:space="0" w:color="auto"/>
          </w:divBdr>
          <w:divsChild>
            <w:div w:id="1736851220">
              <w:marLeft w:val="0"/>
              <w:marRight w:val="0"/>
              <w:marTop w:val="0"/>
              <w:marBottom w:val="0"/>
              <w:divBdr>
                <w:top w:val="none" w:sz="0" w:space="0" w:color="auto"/>
                <w:left w:val="none" w:sz="0" w:space="0" w:color="auto"/>
                <w:bottom w:val="none" w:sz="0" w:space="0" w:color="auto"/>
                <w:right w:val="none" w:sz="0" w:space="0" w:color="auto"/>
              </w:divBdr>
              <w:divsChild>
                <w:div w:id="548416074">
                  <w:marLeft w:val="0"/>
                  <w:marRight w:val="0"/>
                  <w:marTop w:val="0"/>
                  <w:marBottom w:val="0"/>
                  <w:divBdr>
                    <w:top w:val="none" w:sz="0" w:space="0" w:color="auto"/>
                    <w:left w:val="none" w:sz="0" w:space="0" w:color="auto"/>
                    <w:bottom w:val="none" w:sz="0" w:space="0" w:color="auto"/>
                    <w:right w:val="none" w:sz="0" w:space="0" w:color="auto"/>
                  </w:divBdr>
                </w:div>
              </w:divsChild>
            </w:div>
            <w:div w:id="1838377189">
              <w:marLeft w:val="0"/>
              <w:marRight w:val="0"/>
              <w:marTop w:val="0"/>
              <w:marBottom w:val="0"/>
              <w:divBdr>
                <w:top w:val="none" w:sz="0" w:space="0" w:color="auto"/>
                <w:left w:val="none" w:sz="0" w:space="0" w:color="auto"/>
                <w:bottom w:val="none" w:sz="0" w:space="0" w:color="auto"/>
                <w:right w:val="none" w:sz="0" w:space="0" w:color="auto"/>
              </w:divBdr>
            </w:div>
            <w:div w:id="1125389227">
              <w:marLeft w:val="0"/>
              <w:marRight w:val="0"/>
              <w:marTop w:val="0"/>
              <w:marBottom w:val="0"/>
              <w:divBdr>
                <w:top w:val="none" w:sz="0" w:space="0" w:color="auto"/>
                <w:left w:val="none" w:sz="0" w:space="0" w:color="auto"/>
                <w:bottom w:val="none" w:sz="0" w:space="0" w:color="auto"/>
                <w:right w:val="none" w:sz="0" w:space="0" w:color="auto"/>
              </w:divBdr>
              <w:divsChild>
                <w:div w:id="1008095250">
                  <w:marLeft w:val="0"/>
                  <w:marRight w:val="0"/>
                  <w:marTop w:val="0"/>
                  <w:marBottom w:val="0"/>
                  <w:divBdr>
                    <w:top w:val="none" w:sz="0" w:space="0" w:color="auto"/>
                    <w:left w:val="none" w:sz="0" w:space="4" w:color="auto"/>
                    <w:bottom w:val="none" w:sz="0" w:space="0" w:color="auto"/>
                    <w:right w:val="none" w:sz="0" w:space="0" w:color="auto"/>
                  </w:divBdr>
                </w:div>
                <w:div w:id="1575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4059">
          <w:marLeft w:val="0"/>
          <w:marRight w:val="0"/>
          <w:marTop w:val="180"/>
          <w:marBottom w:val="180"/>
          <w:divBdr>
            <w:top w:val="none" w:sz="0" w:space="0" w:color="auto"/>
            <w:left w:val="none" w:sz="0" w:space="0" w:color="auto"/>
            <w:bottom w:val="none" w:sz="0" w:space="0" w:color="auto"/>
            <w:right w:val="none" w:sz="0" w:space="0" w:color="auto"/>
          </w:divBdr>
          <w:divsChild>
            <w:div w:id="159392767">
              <w:marLeft w:val="0"/>
              <w:marRight w:val="0"/>
              <w:marTop w:val="0"/>
              <w:marBottom w:val="0"/>
              <w:divBdr>
                <w:top w:val="none" w:sz="0" w:space="0" w:color="auto"/>
                <w:left w:val="none" w:sz="0" w:space="0" w:color="auto"/>
                <w:bottom w:val="none" w:sz="0" w:space="0" w:color="auto"/>
                <w:right w:val="none" w:sz="0" w:space="0" w:color="auto"/>
              </w:divBdr>
              <w:divsChild>
                <w:div w:id="414012482">
                  <w:marLeft w:val="0"/>
                  <w:marRight w:val="0"/>
                  <w:marTop w:val="0"/>
                  <w:marBottom w:val="0"/>
                  <w:divBdr>
                    <w:top w:val="none" w:sz="0" w:space="0" w:color="auto"/>
                    <w:left w:val="none" w:sz="0" w:space="0" w:color="auto"/>
                    <w:bottom w:val="none" w:sz="0" w:space="0" w:color="auto"/>
                    <w:right w:val="none" w:sz="0" w:space="0" w:color="auto"/>
                  </w:divBdr>
                </w:div>
              </w:divsChild>
            </w:div>
            <w:div w:id="96683933">
              <w:marLeft w:val="0"/>
              <w:marRight w:val="0"/>
              <w:marTop w:val="0"/>
              <w:marBottom w:val="0"/>
              <w:divBdr>
                <w:top w:val="none" w:sz="0" w:space="0" w:color="auto"/>
                <w:left w:val="none" w:sz="0" w:space="0" w:color="auto"/>
                <w:bottom w:val="none" w:sz="0" w:space="0" w:color="auto"/>
                <w:right w:val="none" w:sz="0" w:space="0" w:color="auto"/>
              </w:divBdr>
            </w:div>
            <w:div w:id="468520377">
              <w:marLeft w:val="0"/>
              <w:marRight w:val="0"/>
              <w:marTop w:val="0"/>
              <w:marBottom w:val="0"/>
              <w:divBdr>
                <w:top w:val="none" w:sz="0" w:space="0" w:color="auto"/>
                <w:left w:val="none" w:sz="0" w:space="0" w:color="auto"/>
                <w:bottom w:val="none" w:sz="0" w:space="0" w:color="auto"/>
                <w:right w:val="none" w:sz="0" w:space="0" w:color="auto"/>
              </w:divBdr>
              <w:divsChild>
                <w:div w:id="1715036365">
                  <w:marLeft w:val="0"/>
                  <w:marRight w:val="0"/>
                  <w:marTop w:val="0"/>
                  <w:marBottom w:val="0"/>
                  <w:divBdr>
                    <w:top w:val="none" w:sz="0" w:space="0" w:color="auto"/>
                    <w:left w:val="none" w:sz="0" w:space="4" w:color="auto"/>
                    <w:bottom w:val="none" w:sz="0" w:space="0" w:color="auto"/>
                    <w:right w:val="none" w:sz="0" w:space="0" w:color="auto"/>
                  </w:divBdr>
                </w:div>
                <w:div w:id="806583925">
                  <w:marLeft w:val="0"/>
                  <w:marRight w:val="0"/>
                  <w:marTop w:val="0"/>
                  <w:marBottom w:val="0"/>
                  <w:divBdr>
                    <w:top w:val="none" w:sz="0" w:space="0" w:color="auto"/>
                    <w:left w:val="none" w:sz="0" w:space="4" w:color="auto"/>
                    <w:bottom w:val="none" w:sz="0" w:space="0" w:color="auto"/>
                    <w:right w:val="none" w:sz="0" w:space="0" w:color="auto"/>
                  </w:divBdr>
                </w:div>
                <w:div w:id="250428413">
                  <w:marLeft w:val="0"/>
                  <w:marRight w:val="0"/>
                  <w:marTop w:val="0"/>
                  <w:marBottom w:val="0"/>
                  <w:divBdr>
                    <w:top w:val="none" w:sz="0" w:space="0" w:color="auto"/>
                    <w:left w:val="none" w:sz="0" w:space="0" w:color="auto"/>
                    <w:bottom w:val="none" w:sz="0" w:space="0" w:color="auto"/>
                    <w:right w:val="none" w:sz="0" w:space="0" w:color="auto"/>
                  </w:divBdr>
                </w:div>
                <w:div w:id="1918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3523">
          <w:marLeft w:val="0"/>
          <w:marRight w:val="0"/>
          <w:marTop w:val="180"/>
          <w:marBottom w:val="180"/>
          <w:divBdr>
            <w:top w:val="none" w:sz="0" w:space="0" w:color="auto"/>
            <w:left w:val="none" w:sz="0" w:space="0" w:color="auto"/>
            <w:bottom w:val="none" w:sz="0" w:space="0" w:color="auto"/>
            <w:right w:val="none" w:sz="0" w:space="0" w:color="auto"/>
          </w:divBdr>
          <w:divsChild>
            <w:div w:id="884297227">
              <w:marLeft w:val="0"/>
              <w:marRight w:val="0"/>
              <w:marTop w:val="0"/>
              <w:marBottom w:val="0"/>
              <w:divBdr>
                <w:top w:val="none" w:sz="0" w:space="0" w:color="auto"/>
                <w:left w:val="none" w:sz="0" w:space="0" w:color="auto"/>
                <w:bottom w:val="none" w:sz="0" w:space="0" w:color="auto"/>
                <w:right w:val="none" w:sz="0" w:space="0" w:color="auto"/>
              </w:divBdr>
              <w:divsChild>
                <w:div w:id="706833840">
                  <w:marLeft w:val="0"/>
                  <w:marRight w:val="0"/>
                  <w:marTop w:val="0"/>
                  <w:marBottom w:val="0"/>
                  <w:divBdr>
                    <w:top w:val="none" w:sz="0" w:space="0" w:color="auto"/>
                    <w:left w:val="none" w:sz="0" w:space="0" w:color="auto"/>
                    <w:bottom w:val="none" w:sz="0" w:space="0" w:color="auto"/>
                    <w:right w:val="none" w:sz="0" w:space="0" w:color="auto"/>
                  </w:divBdr>
                </w:div>
              </w:divsChild>
            </w:div>
            <w:div w:id="660692806">
              <w:marLeft w:val="0"/>
              <w:marRight w:val="0"/>
              <w:marTop w:val="0"/>
              <w:marBottom w:val="0"/>
              <w:divBdr>
                <w:top w:val="none" w:sz="0" w:space="0" w:color="auto"/>
                <w:left w:val="none" w:sz="0" w:space="0" w:color="auto"/>
                <w:bottom w:val="none" w:sz="0" w:space="0" w:color="auto"/>
                <w:right w:val="none" w:sz="0" w:space="0" w:color="auto"/>
              </w:divBdr>
            </w:div>
            <w:div w:id="1323435898">
              <w:marLeft w:val="0"/>
              <w:marRight w:val="0"/>
              <w:marTop w:val="0"/>
              <w:marBottom w:val="0"/>
              <w:divBdr>
                <w:top w:val="none" w:sz="0" w:space="0" w:color="auto"/>
                <w:left w:val="none" w:sz="0" w:space="0" w:color="auto"/>
                <w:bottom w:val="none" w:sz="0" w:space="0" w:color="auto"/>
                <w:right w:val="none" w:sz="0" w:space="0" w:color="auto"/>
              </w:divBdr>
              <w:divsChild>
                <w:div w:id="546181252">
                  <w:marLeft w:val="0"/>
                  <w:marRight w:val="0"/>
                  <w:marTop w:val="0"/>
                  <w:marBottom w:val="0"/>
                  <w:divBdr>
                    <w:top w:val="none" w:sz="0" w:space="0" w:color="auto"/>
                    <w:left w:val="none" w:sz="0" w:space="4" w:color="auto"/>
                    <w:bottom w:val="none" w:sz="0" w:space="0" w:color="auto"/>
                    <w:right w:val="none" w:sz="0" w:space="0" w:color="auto"/>
                  </w:divBdr>
                </w:div>
                <w:div w:id="402338945">
                  <w:marLeft w:val="0"/>
                  <w:marRight w:val="0"/>
                  <w:marTop w:val="0"/>
                  <w:marBottom w:val="0"/>
                  <w:divBdr>
                    <w:top w:val="none" w:sz="0" w:space="0" w:color="auto"/>
                    <w:left w:val="none" w:sz="0" w:space="4" w:color="auto"/>
                    <w:bottom w:val="none" w:sz="0" w:space="0" w:color="auto"/>
                    <w:right w:val="none" w:sz="0" w:space="0" w:color="auto"/>
                  </w:divBdr>
                </w:div>
                <w:div w:id="1199705139">
                  <w:marLeft w:val="0"/>
                  <w:marRight w:val="0"/>
                  <w:marTop w:val="0"/>
                  <w:marBottom w:val="0"/>
                  <w:divBdr>
                    <w:top w:val="none" w:sz="0" w:space="0" w:color="auto"/>
                    <w:left w:val="none" w:sz="0" w:space="4" w:color="auto"/>
                    <w:bottom w:val="none" w:sz="0" w:space="0" w:color="auto"/>
                    <w:right w:val="none" w:sz="0" w:space="0" w:color="auto"/>
                  </w:divBdr>
                </w:div>
                <w:div w:id="23752650">
                  <w:marLeft w:val="0"/>
                  <w:marRight w:val="0"/>
                  <w:marTop w:val="0"/>
                  <w:marBottom w:val="0"/>
                  <w:divBdr>
                    <w:top w:val="none" w:sz="0" w:space="0" w:color="auto"/>
                    <w:left w:val="none" w:sz="0" w:space="4" w:color="auto"/>
                    <w:bottom w:val="none" w:sz="0" w:space="0" w:color="auto"/>
                    <w:right w:val="none" w:sz="0" w:space="0" w:color="auto"/>
                  </w:divBdr>
                </w:div>
                <w:div w:id="862473744">
                  <w:marLeft w:val="0"/>
                  <w:marRight w:val="0"/>
                  <w:marTop w:val="0"/>
                  <w:marBottom w:val="0"/>
                  <w:divBdr>
                    <w:top w:val="none" w:sz="0" w:space="0" w:color="auto"/>
                    <w:left w:val="none" w:sz="0" w:space="4" w:color="auto"/>
                    <w:bottom w:val="none" w:sz="0" w:space="0" w:color="auto"/>
                    <w:right w:val="none" w:sz="0" w:space="0" w:color="auto"/>
                  </w:divBdr>
                </w:div>
                <w:div w:id="1531141051">
                  <w:marLeft w:val="0"/>
                  <w:marRight w:val="0"/>
                  <w:marTop w:val="0"/>
                  <w:marBottom w:val="0"/>
                  <w:divBdr>
                    <w:top w:val="none" w:sz="0" w:space="0" w:color="auto"/>
                    <w:left w:val="none" w:sz="0" w:space="4" w:color="auto"/>
                    <w:bottom w:val="none" w:sz="0" w:space="0" w:color="auto"/>
                    <w:right w:val="none" w:sz="0" w:space="0" w:color="auto"/>
                  </w:divBdr>
                </w:div>
                <w:div w:id="964116391">
                  <w:marLeft w:val="0"/>
                  <w:marRight w:val="0"/>
                  <w:marTop w:val="0"/>
                  <w:marBottom w:val="0"/>
                  <w:divBdr>
                    <w:top w:val="none" w:sz="0" w:space="0" w:color="auto"/>
                    <w:left w:val="none" w:sz="0" w:space="4" w:color="auto"/>
                    <w:bottom w:val="none" w:sz="0" w:space="0" w:color="auto"/>
                    <w:right w:val="none" w:sz="0" w:space="0" w:color="auto"/>
                  </w:divBdr>
                </w:div>
                <w:div w:id="118299447">
                  <w:marLeft w:val="0"/>
                  <w:marRight w:val="0"/>
                  <w:marTop w:val="0"/>
                  <w:marBottom w:val="0"/>
                  <w:divBdr>
                    <w:top w:val="none" w:sz="0" w:space="0" w:color="auto"/>
                    <w:left w:val="none" w:sz="0" w:space="4" w:color="auto"/>
                    <w:bottom w:val="none" w:sz="0" w:space="0" w:color="auto"/>
                    <w:right w:val="none" w:sz="0" w:space="0" w:color="auto"/>
                  </w:divBdr>
                </w:div>
                <w:div w:id="323357435">
                  <w:marLeft w:val="0"/>
                  <w:marRight w:val="0"/>
                  <w:marTop w:val="0"/>
                  <w:marBottom w:val="0"/>
                  <w:divBdr>
                    <w:top w:val="none" w:sz="0" w:space="0" w:color="auto"/>
                    <w:left w:val="none" w:sz="0" w:space="0" w:color="auto"/>
                    <w:bottom w:val="none" w:sz="0" w:space="0" w:color="auto"/>
                    <w:right w:val="none" w:sz="0" w:space="0" w:color="auto"/>
                  </w:divBdr>
                </w:div>
                <w:div w:id="973024358">
                  <w:marLeft w:val="0"/>
                  <w:marRight w:val="0"/>
                  <w:marTop w:val="0"/>
                  <w:marBottom w:val="0"/>
                  <w:divBdr>
                    <w:top w:val="none" w:sz="0" w:space="0" w:color="auto"/>
                    <w:left w:val="none" w:sz="0" w:space="0" w:color="auto"/>
                    <w:bottom w:val="none" w:sz="0" w:space="0" w:color="auto"/>
                    <w:right w:val="none" w:sz="0" w:space="0" w:color="auto"/>
                  </w:divBdr>
                </w:div>
                <w:div w:id="1245915006">
                  <w:marLeft w:val="0"/>
                  <w:marRight w:val="0"/>
                  <w:marTop w:val="0"/>
                  <w:marBottom w:val="0"/>
                  <w:divBdr>
                    <w:top w:val="none" w:sz="0" w:space="0" w:color="auto"/>
                    <w:left w:val="none" w:sz="0" w:space="0" w:color="auto"/>
                    <w:bottom w:val="none" w:sz="0" w:space="0" w:color="auto"/>
                    <w:right w:val="none" w:sz="0" w:space="0" w:color="auto"/>
                  </w:divBdr>
                </w:div>
                <w:div w:id="384571666">
                  <w:marLeft w:val="0"/>
                  <w:marRight w:val="0"/>
                  <w:marTop w:val="0"/>
                  <w:marBottom w:val="0"/>
                  <w:divBdr>
                    <w:top w:val="none" w:sz="0" w:space="0" w:color="auto"/>
                    <w:left w:val="none" w:sz="0" w:space="0" w:color="auto"/>
                    <w:bottom w:val="none" w:sz="0" w:space="0" w:color="auto"/>
                    <w:right w:val="none" w:sz="0" w:space="0" w:color="auto"/>
                  </w:divBdr>
                </w:div>
                <w:div w:id="1542745727">
                  <w:marLeft w:val="0"/>
                  <w:marRight w:val="0"/>
                  <w:marTop w:val="0"/>
                  <w:marBottom w:val="0"/>
                  <w:divBdr>
                    <w:top w:val="none" w:sz="0" w:space="0" w:color="auto"/>
                    <w:left w:val="none" w:sz="0" w:space="0" w:color="auto"/>
                    <w:bottom w:val="none" w:sz="0" w:space="0" w:color="auto"/>
                    <w:right w:val="none" w:sz="0" w:space="0" w:color="auto"/>
                  </w:divBdr>
                </w:div>
                <w:div w:id="340937878">
                  <w:marLeft w:val="0"/>
                  <w:marRight w:val="0"/>
                  <w:marTop w:val="0"/>
                  <w:marBottom w:val="0"/>
                  <w:divBdr>
                    <w:top w:val="none" w:sz="0" w:space="0" w:color="auto"/>
                    <w:left w:val="none" w:sz="0" w:space="0" w:color="auto"/>
                    <w:bottom w:val="none" w:sz="0" w:space="0" w:color="auto"/>
                    <w:right w:val="none" w:sz="0" w:space="0" w:color="auto"/>
                  </w:divBdr>
                </w:div>
                <w:div w:id="1133448900">
                  <w:marLeft w:val="0"/>
                  <w:marRight w:val="0"/>
                  <w:marTop w:val="0"/>
                  <w:marBottom w:val="0"/>
                  <w:divBdr>
                    <w:top w:val="none" w:sz="0" w:space="0" w:color="auto"/>
                    <w:left w:val="none" w:sz="0" w:space="0" w:color="auto"/>
                    <w:bottom w:val="none" w:sz="0" w:space="0" w:color="auto"/>
                    <w:right w:val="none" w:sz="0" w:space="0" w:color="auto"/>
                  </w:divBdr>
                </w:div>
                <w:div w:id="1719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397">
          <w:marLeft w:val="0"/>
          <w:marRight w:val="0"/>
          <w:marTop w:val="180"/>
          <w:marBottom w:val="180"/>
          <w:divBdr>
            <w:top w:val="none" w:sz="0" w:space="0" w:color="auto"/>
            <w:left w:val="none" w:sz="0" w:space="0" w:color="auto"/>
            <w:bottom w:val="none" w:sz="0" w:space="0" w:color="auto"/>
            <w:right w:val="none" w:sz="0" w:space="0" w:color="auto"/>
          </w:divBdr>
          <w:divsChild>
            <w:div w:id="1235893551">
              <w:marLeft w:val="0"/>
              <w:marRight w:val="0"/>
              <w:marTop w:val="0"/>
              <w:marBottom w:val="0"/>
              <w:divBdr>
                <w:top w:val="none" w:sz="0" w:space="0" w:color="auto"/>
                <w:left w:val="none" w:sz="0" w:space="0" w:color="auto"/>
                <w:bottom w:val="none" w:sz="0" w:space="0" w:color="auto"/>
                <w:right w:val="none" w:sz="0" w:space="0" w:color="auto"/>
              </w:divBdr>
              <w:divsChild>
                <w:div w:id="658310820">
                  <w:marLeft w:val="0"/>
                  <w:marRight w:val="0"/>
                  <w:marTop w:val="0"/>
                  <w:marBottom w:val="0"/>
                  <w:divBdr>
                    <w:top w:val="none" w:sz="0" w:space="0" w:color="auto"/>
                    <w:left w:val="none" w:sz="0" w:space="0" w:color="auto"/>
                    <w:bottom w:val="none" w:sz="0" w:space="0" w:color="auto"/>
                    <w:right w:val="none" w:sz="0" w:space="0" w:color="auto"/>
                  </w:divBdr>
                </w:div>
              </w:divsChild>
            </w:div>
            <w:div w:id="1072385955">
              <w:marLeft w:val="0"/>
              <w:marRight w:val="0"/>
              <w:marTop w:val="0"/>
              <w:marBottom w:val="0"/>
              <w:divBdr>
                <w:top w:val="none" w:sz="0" w:space="0" w:color="auto"/>
                <w:left w:val="none" w:sz="0" w:space="0" w:color="auto"/>
                <w:bottom w:val="none" w:sz="0" w:space="0" w:color="auto"/>
                <w:right w:val="none" w:sz="0" w:space="0" w:color="auto"/>
              </w:divBdr>
            </w:div>
            <w:div w:id="481776734">
              <w:marLeft w:val="0"/>
              <w:marRight w:val="0"/>
              <w:marTop w:val="0"/>
              <w:marBottom w:val="0"/>
              <w:divBdr>
                <w:top w:val="none" w:sz="0" w:space="0" w:color="auto"/>
                <w:left w:val="none" w:sz="0" w:space="0" w:color="auto"/>
                <w:bottom w:val="none" w:sz="0" w:space="0" w:color="auto"/>
                <w:right w:val="none" w:sz="0" w:space="0" w:color="auto"/>
              </w:divBdr>
              <w:divsChild>
                <w:div w:id="1224826125">
                  <w:marLeft w:val="0"/>
                  <w:marRight w:val="0"/>
                  <w:marTop w:val="0"/>
                  <w:marBottom w:val="0"/>
                  <w:divBdr>
                    <w:top w:val="none" w:sz="0" w:space="0" w:color="auto"/>
                    <w:left w:val="none" w:sz="0" w:space="4" w:color="auto"/>
                    <w:bottom w:val="none" w:sz="0" w:space="0" w:color="auto"/>
                    <w:right w:val="none" w:sz="0" w:space="0" w:color="auto"/>
                  </w:divBdr>
                </w:div>
                <w:div w:id="1870072472">
                  <w:marLeft w:val="0"/>
                  <w:marRight w:val="0"/>
                  <w:marTop w:val="0"/>
                  <w:marBottom w:val="0"/>
                  <w:divBdr>
                    <w:top w:val="none" w:sz="0" w:space="0" w:color="auto"/>
                    <w:left w:val="none" w:sz="0" w:space="4" w:color="auto"/>
                    <w:bottom w:val="none" w:sz="0" w:space="0" w:color="auto"/>
                    <w:right w:val="none" w:sz="0" w:space="0" w:color="auto"/>
                  </w:divBdr>
                </w:div>
                <w:div w:id="1905749170">
                  <w:marLeft w:val="0"/>
                  <w:marRight w:val="0"/>
                  <w:marTop w:val="0"/>
                  <w:marBottom w:val="0"/>
                  <w:divBdr>
                    <w:top w:val="none" w:sz="0" w:space="0" w:color="auto"/>
                    <w:left w:val="none" w:sz="0" w:space="4" w:color="auto"/>
                    <w:bottom w:val="none" w:sz="0" w:space="0" w:color="auto"/>
                    <w:right w:val="none" w:sz="0" w:space="0" w:color="auto"/>
                  </w:divBdr>
                </w:div>
                <w:div w:id="359819593">
                  <w:marLeft w:val="0"/>
                  <w:marRight w:val="0"/>
                  <w:marTop w:val="0"/>
                  <w:marBottom w:val="0"/>
                  <w:divBdr>
                    <w:top w:val="none" w:sz="0" w:space="0" w:color="auto"/>
                    <w:left w:val="none" w:sz="0" w:space="4" w:color="auto"/>
                    <w:bottom w:val="none" w:sz="0" w:space="0" w:color="auto"/>
                    <w:right w:val="none" w:sz="0" w:space="0" w:color="auto"/>
                  </w:divBdr>
                </w:div>
                <w:div w:id="1296642728">
                  <w:marLeft w:val="0"/>
                  <w:marRight w:val="0"/>
                  <w:marTop w:val="0"/>
                  <w:marBottom w:val="0"/>
                  <w:divBdr>
                    <w:top w:val="none" w:sz="0" w:space="0" w:color="auto"/>
                    <w:left w:val="none" w:sz="0" w:space="4" w:color="auto"/>
                    <w:bottom w:val="none" w:sz="0" w:space="0" w:color="auto"/>
                    <w:right w:val="none" w:sz="0" w:space="0" w:color="auto"/>
                  </w:divBdr>
                </w:div>
                <w:div w:id="6445829">
                  <w:marLeft w:val="0"/>
                  <w:marRight w:val="0"/>
                  <w:marTop w:val="0"/>
                  <w:marBottom w:val="0"/>
                  <w:divBdr>
                    <w:top w:val="none" w:sz="0" w:space="0" w:color="auto"/>
                    <w:left w:val="none" w:sz="0" w:space="4" w:color="auto"/>
                    <w:bottom w:val="none" w:sz="0" w:space="0" w:color="auto"/>
                    <w:right w:val="none" w:sz="0" w:space="0" w:color="auto"/>
                  </w:divBdr>
                </w:div>
                <w:div w:id="2022317047">
                  <w:marLeft w:val="0"/>
                  <w:marRight w:val="0"/>
                  <w:marTop w:val="0"/>
                  <w:marBottom w:val="0"/>
                  <w:divBdr>
                    <w:top w:val="none" w:sz="0" w:space="0" w:color="auto"/>
                    <w:left w:val="none" w:sz="0" w:space="4" w:color="auto"/>
                    <w:bottom w:val="none" w:sz="0" w:space="0" w:color="auto"/>
                    <w:right w:val="none" w:sz="0" w:space="0" w:color="auto"/>
                  </w:divBdr>
                </w:div>
                <w:div w:id="1398435748">
                  <w:marLeft w:val="0"/>
                  <w:marRight w:val="0"/>
                  <w:marTop w:val="0"/>
                  <w:marBottom w:val="0"/>
                  <w:divBdr>
                    <w:top w:val="none" w:sz="0" w:space="0" w:color="auto"/>
                    <w:left w:val="none" w:sz="0" w:space="4" w:color="auto"/>
                    <w:bottom w:val="none" w:sz="0" w:space="0" w:color="auto"/>
                    <w:right w:val="none" w:sz="0" w:space="0" w:color="auto"/>
                  </w:divBdr>
                </w:div>
                <w:div w:id="186524569">
                  <w:marLeft w:val="0"/>
                  <w:marRight w:val="0"/>
                  <w:marTop w:val="0"/>
                  <w:marBottom w:val="0"/>
                  <w:divBdr>
                    <w:top w:val="none" w:sz="0" w:space="0" w:color="auto"/>
                    <w:left w:val="none" w:sz="0" w:space="4" w:color="auto"/>
                    <w:bottom w:val="none" w:sz="0" w:space="0" w:color="auto"/>
                    <w:right w:val="none" w:sz="0" w:space="0" w:color="auto"/>
                  </w:divBdr>
                </w:div>
                <w:div w:id="1190725704">
                  <w:marLeft w:val="0"/>
                  <w:marRight w:val="0"/>
                  <w:marTop w:val="0"/>
                  <w:marBottom w:val="0"/>
                  <w:divBdr>
                    <w:top w:val="none" w:sz="0" w:space="0" w:color="auto"/>
                    <w:left w:val="none" w:sz="0" w:space="4" w:color="auto"/>
                    <w:bottom w:val="none" w:sz="0" w:space="0" w:color="auto"/>
                    <w:right w:val="none" w:sz="0" w:space="0" w:color="auto"/>
                  </w:divBdr>
                </w:div>
                <w:div w:id="1287738782">
                  <w:marLeft w:val="0"/>
                  <w:marRight w:val="0"/>
                  <w:marTop w:val="0"/>
                  <w:marBottom w:val="0"/>
                  <w:divBdr>
                    <w:top w:val="none" w:sz="0" w:space="0" w:color="auto"/>
                    <w:left w:val="none" w:sz="0" w:space="4" w:color="auto"/>
                    <w:bottom w:val="none" w:sz="0" w:space="0" w:color="auto"/>
                    <w:right w:val="none" w:sz="0" w:space="0" w:color="auto"/>
                  </w:divBdr>
                </w:div>
                <w:div w:id="652494000">
                  <w:marLeft w:val="0"/>
                  <w:marRight w:val="0"/>
                  <w:marTop w:val="0"/>
                  <w:marBottom w:val="0"/>
                  <w:divBdr>
                    <w:top w:val="none" w:sz="0" w:space="0" w:color="auto"/>
                    <w:left w:val="none" w:sz="0" w:space="4" w:color="auto"/>
                    <w:bottom w:val="none" w:sz="0" w:space="0" w:color="auto"/>
                    <w:right w:val="none" w:sz="0" w:space="0" w:color="auto"/>
                  </w:divBdr>
                </w:div>
                <w:div w:id="832641314">
                  <w:marLeft w:val="0"/>
                  <w:marRight w:val="0"/>
                  <w:marTop w:val="0"/>
                  <w:marBottom w:val="0"/>
                  <w:divBdr>
                    <w:top w:val="none" w:sz="0" w:space="0" w:color="auto"/>
                    <w:left w:val="none" w:sz="0" w:space="4" w:color="auto"/>
                    <w:bottom w:val="none" w:sz="0" w:space="0" w:color="auto"/>
                    <w:right w:val="none" w:sz="0" w:space="0" w:color="auto"/>
                  </w:divBdr>
                </w:div>
                <w:div w:id="1194415711">
                  <w:marLeft w:val="0"/>
                  <w:marRight w:val="0"/>
                  <w:marTop w:val="0"/>
                  <w:marBottom w:val="0"/>
                  <w:divBdr>
                    <w:top w:val="none" w:sz="0" w:space="0" w:color="auto"/>
                    <w:left w:val="none" w:sz="0" w:space="4" w:color="auto"/>
                    <w:bottom w:val="none" w:sz="0" w:space="0" w:color="auto"/>
                    <w:right w:val="none" w:sz="0" w:space="0" w:color="auto"/>
                  </w:divBdr>
                </w:div>
                <w:div w:id="486095926">
                  <w:marLeft w:val="0"/>
                  <w:marRight w:val="0"/>
                  <w:marTop w:val="0"/>
                  <w:marBottom w:val="0"/>
                  <w:divBdr>
                    <w:top w:val="none" w:sz="0" w:space="0" w:color="auto"/>
                    <w:left w:val="none" w:sz="0" w:space="4" w:color="auto"/>
                    <w:bottom w:val="none" w:sz="0" w:space="0" w:color="auto"/>
                    <w:right w:val="none" w:sz="0" w:space="0" w:color="auto"/>
                  </w:divBdr>
                </w:div>
                <w:div w:id="57094822">
                  <w:marLeft w:val="0"/>
                  <w:marRight w:val="0"/>
                  <w:marTop w:val="0"/>
                  <w:marBottom w:val="0"/>
                  <w:divBdr>
                    <w:top w:val="none" w:sz="0" w:space="0" w:color="auto"/>
                    <w:left w:val="none" w:sz="0" w:space="0" w:color="auto"/>
                    <w:bottom w:val="none" w:sz="0" w:space="0" w:color="auto"/>
                    <w:right w:val="none" w:sz="0" w:space="0" w:color="auto"/>
                  </w:divBdr>
                </w:div>
                <w:div w:id="664435200">
                  <w:marLeft w:val="0"/>
                  <w:marRight w:val="0"/>
                  <w:marTop w:val="0"/>
                  <w:marBottom w:val="0"/>
                  <w:divBdr>
                    <w:top w:val="none" w:sz="0" w:space="0" w:color="auto"/>
                    <w:left w:val="none" w:sz="0" w:space="0" w:color="auto"/>
                    <w:bottom w:val="none" w:sz="0" w:space="0" w:color="auto"/>
                    <w:right w:val="none" w:sz="0" w:space="0" w:color="auto"/>
                  </w:divBdr>
                </w:div>
                <w:div w:id="68621430">
                  <w:marLeft w:val="0"/>
                  <w:marRight w:val="0"/>
                  <w:marTop w:val="0"/>
                  <w:marBottom w:val="0"/>
                  <w:divBdr>
                    <w:top w:val="none" w:sz="0" w:space="0" w:color="auto"/>
                    <w:left w:val="none" w:sz="0" w:space="0" w:color="auto"/>
                    <w:bottom w:val="none" w:sz="0" w:space="0" w:color="auto"/>
                    <w:right w:val="none" w:sz="0" w:space="0" w:color="auto"/>
                  </w:divBdr>
                </w:div>
                <w:div w:id="2033919573">
                  <w:marLeft w:val="0"/>
                  <w:marRight w:val="0"/>
                  <w:marTop w:val="0"/>
                  <w:marBottom w:val="0"/>
                  <w:divBdr>
                    <w:top w:val="none" w:sz="0" w:space="0" w:color="auto"/>
                    <w:left w:val="none" w:sz="0" w:space="0" w:color="auto"/>
                    <w:bottom w:val="none" w:sz="0" w:space="0" w:color="auto"/>
                    <w:right w:val="none" w:sz="0" w:space="0" w:color="auto"/>
                  </w:divBdr>
                </w:div>
                <w:div w:id="495729107">
                  <w:marLeft w:val="0"/>
                  <w:marRight w:val="0"/>
                  <w:marTop w:val="0"/>
                  <w:marBottom w:val="0"/>
                  <w:divBdr>
                    <w:top w:val="none" w:sz="0" w:space="0" w:color="auto"/>
                    <w:left w:val="none" w:sz="0" w:space="0" w:color="auto"/>
                    <w:bottom w:val="none" w:sz="0" w:space="0" w:color="auto"/>
                    <w:right w:val="none" w:sz="0" w:space="0" w:color="auto"/>
                  </w:divBdr>
                </w:div>
                <w:div w:id="1945963253">
                  <w:marLeft w:val="0"/>
                  <w:marRight w:val="0"/>
                  <w:marTop w:val="0"/>
                  <w:marBottom w:val="0"/>
                  <w:divBdr>
                    <w:top w:val="none" w:sz="0" w:space="0" w:color="auto"/>
                    <w:left w:val="none" w:sz="0" w:space="0" w:color="auto"/>
                    <w:bottom w:val="none" w:sz="0" w:space="0" w:color="auto"/>
                    <w:right w:val="none" w:sz="0" w:space="0" w:color="auto"/>
                  </w:divBdr>
                </w:div>
                <w:div w:id="1951473627">
                  <w:marLeft w:val="0"/>
                  <w:marRight w:val="0"/>
                  <w:marTop w:val="0"/>
                  <w:marBottom w:val="0"/>
                  <w:divBdr>
                    <w:top w:val="none" w:sz="0" w:space="0" w:color="auto"/>
                    <w:left w:val="none" w:sz="0" w:space="0" w:color="auto"/>
                    <w:bottom w:val="none" w:sz="0" w:space="0" w:color="auto"/>
                    <w:right w:val="none" w:sz="0" w:space="0" w:color="auto"/>
                  </w:divBdr>
                </w:div>
                <w:div w:id="933636274">
                  <w:marLeft w:val="0"/>
                  <w:marRight w:val="0"/>
                  <w:marTop w:val="0"/>
                  <w:marBottom w:val="0"/>
                  <w:divBdr>
                    <w:top w:val="none" w:sz="0" w:space="0" w:color="auto"/>
                    <w:left w:val="none" w:sz="0" w:space="0" w:color="auto"/>
                    <w:bottom w:val="none" w:sz="0" w:space="0" w:color="auto"/>
                    <w:right w:val="none" w:sz="0" w:space="0" w:color="auto"/>
                  </w:divBdr>
                </w:div>
                <w:div w:id="1176267744">
                  <w:marLeft w:val="0"/>
                  <w:marRight w:val="0"/>
                  <w:marTop w:val="0"/>
                  <w:marBottom w:val="0"/>
                  <w:divBdr>
                    <w:top w:val="none" w:sz="0" w:space="0" w:color="auto"/>
                    <w:left w:val="none" w:sz="0" w:space="0" w:color="auto"/>
                    <w:bottom w:val="none" w:sz="0" w:space="0" w:color="auto"/>
                    <w:right w:val="none" w:sz="0" w:space="0" w:color="auto"/>
                  </w:divBdr>
                </w:div>
                <w:div w:id="125048664">
                  <w:marLeft w:val="0"/>
                  <w:marRight w:val="0"/>
                  <w:marTop w:val="0"/>
                  <w:marBottom w:val="0"/>
                  <w:divBdr>
                    <w:top w:val="none" w:sz="0" w:space="0" w:color="auto"/>
                    <w:left w:val="none" w:sz="0" w:space="0" w:color="auto"/>
                    <w:bottom w:val="none" w:sz="0" w:space="0" w:color="auto"/>
                    <w:right w:val="none" w:sz="0" w:space="0" w:color="auto"/>
                  </w:divBdr>
                </w:div>
                <w:div w:id="167252817">
                  <w:marLeft w:val="0"/>
                  <w:marRight w:val="0"/>
                  <w:marTop w:val="0"/>
                  <w:marBottom w:val="0"/>
                  <w:divBdr>
                    <w:top w:val="none" w:sz="0" w:space="0" w:color="auto"/>
                    <w:left w:val="none" w:sz="0" w:space="0" w:color="auto"/>
                    <w:bottom w:val="none" w:sz="0" w:space="0" w:color="auto"/>
                    <w:right w:val="none" w:sz="0" w:space="0" w:color="auto"/>
                  </w:divBdr>
                </w:div>
                <w:div w:id="434134556">
                  <w:marLeft w:val="0"/>
                  <w:marRight w:val="0"/>
                  <w:marTop w:val="0"/>
                  <w:marBottom w:val="0"/>
                  <w:divBdr>
                    <w:top w:val="none" w:sz="0" w:space="0" w:color="auto"/>
                    <w:left w:val="none" w:sz="0" w:space="0" w:color="auto"/>
                    <w:bottom w:val="none" w:sz="0" w:space="0" w:color="auto"/>
                    <w:right w:val="none" w:sz="0" w:space="0" w:color="auto"/>
                  </w:divBdr>
                </w:div>
                <w:div w:id="45229442">
                  <w:marLeft w:val="0"/>
                  <w:marRight w:val="0"/>
                  <w:marTop w:val="0"/>
                  <w:marBottom w:val="0"/>
                  <w:divBdr>
                    <w:top w:val="none" w:sz="0" w:space="0" w:color="auto"/>
                    <w:left w:val="none" w:sz="0" w:space="0" w:color="auto"/>
                    <w:bottom w:val="none" w:sz="0" w:space="0" w:color="auto"/>
                    <w:right w:val="none" w:sz="0" w:space="0" w:color="auto"/>
                  </w:divBdr>
                </w:div>
                <w:div w:id="96407727">
                  <w:marLeft w:val="0"/>
                  <w:marRight w:val="0"/>
                  <w:marTop w:val="0"/>
                  <w:marBottom w:val="0"/>
                  <w:divBdr>
                    <w:top w:val="none" w:sz="0" w:space="0" w:color="auto"/>
                    <w:left w:val="none" w:sz="0" w:space="0" w:color="auto"/>
                    <w:bottom w:val="none" w:sz="0" w:space="0" w:color="auto"/>
                    <w:right w:val="none" w:sz="0" w:space="0" w:color="auto"/>
                  </w:divBdr>
                </w:div>
                <w:div w:id="2488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971">
          <w:marLeft w:val="0"/>
          <w:marRight w:val="0"/>
          <w:marTop w:val="180"/>
          <w:marBottom w:val="180"/>
          <w:divBdr>
            <w:top w:val="none" w:sz="0" w:space="0" w:color="auto"/>
            <w:left w:val="none" w:sz="0" w:space="0" w:color="auto"/>
            <w:bottom w:val="none" w:sz="0" w:space="0" w:color="auto"/>
            <w:right w:val="none" w:sz="0" w:space="0" w:color="auto"/>
          </w:divBdr>
          <w:divsChild>
            <w:div w:id="618611390">
              <w:marLeft w:val="0"/>
              <w:marRight w:val="0"/>
              <w:marTop w:val="0"/>
              <w:marBottom w:val="0"/>
              <w:divBdr>
                <w:top w:val="none" w:sz="0" w:space="0" w:color="auto"/>
                <w:left w:val="none" w:sz="0" w:space="0" w:color="auto"/>
                <w:bottom w:val="none" w:sz="0" w:space="0" w:color="auto"/>
                <w:right w:val="none" w:sz="0" w:space="0" w:color="auto"/>
              </w:divBdr>
              <w:divsChild>
                <w:div w:id="824124956">
                  <w:marLeft w:val="0"/>
                  <w:marRight w:val="0"/>
                  <w:marTop w:val="0"/>
                  <w:marBottom w:val="0"/>
                  <w:divBdr>
                    <w:top w:val="none" w:sz="0" w:space="0" w:color="auto"/>
                    <w:left w:val="none" w:sz="0" w:space="0" w:color="auto"/>
                    <w:bottom w:val="none" w:sz="0" w:space="0" w:color="auto"/>
                    <w:right w:val="none" w:sz="0" w:space="0" w:color="auto"/>
                  </w:divBdr>
                </w:div>
              </w:divsChild>
            </w:div>
            <w:div w:id="42565137">
              <w:marLeft w:val="0"/>
              <w:marRight w:val="0"/>
              <w:marTop w:val="0"/>
              <w:marBottom w:val="0"/>
              <w:divBdr>
                <w:top w:val="none" w:sz="0" w:space="0" w:color="auto"/>
                <w:left w:val="none" w:sz="0" w:space="0" w:color="auto"/>
                <w:bottom w:val="none" w:sz="0" w:space="0" w:color="auto"/>
                <w:right w:val="none" w:sz="0" w:space="0" w:color="auto"/>
              </w:divBdr>
            </w:div>
            <w:div w:id="1554924317">
              <w:marLeft w:val="0"/>
              <w:marRight w:val="0"/>
              <w:marTop w:val="0"/>
              <w:marBottom w:val="0"/>
              <w:divBdr>
                <w:top w:val="none" w:sz="0" w:space="0" w:color="auto"/>
                <w:left w:val="none" w:sz="0" w:space="0" w:color="auto"/>
                <w:bottom w:val="none" w:sz="0" w:space="0" w:color="auto"/>
                <w:right w:val="none" w:sz="0" w:space="0" w:color="auto"/>
              </w:divBdr>
              <w:divsChild>
                <w:div w:id="59717989">
                  <w:marLeft w:val="0"/>
                  <w:marRight w:val="0"/>
                  <w:marTop w:val="0"/>
                  <w:marBottom w:val="0"/>
                  <w:divBdr>
                    <w:top w:val="none" w:sz="0" w:space="0" w:color="auto"/>
                    <w:left w:val="none" w:sz="0" w:space="4" w:color="auto"/>
                    <w:bottom w:val="none" w:sz="0" w:space="0" w:color="auto"/>
                    <w:right w:val="none" w:sz="0" w:space="0" w:color="auto"/>
                  </w:divBdr>
                </w:div>
                <w:div w:id="1712807428">
                  <w:marLeft w:val="0"/>
                  <w:marRight w:val="0"/>
                  <w:marTop w:val="0"/>
                  <w:marBottom w:val="0"/>
                  <w:divBdr>
                    <w:top w:val="none" w:sz="0" w:space="0" w:color="auto"/>
                    <w:left w:val="none" w:sz="0" w:space="4" w:color="auto"/>
                    <w:bottom w:val="none" w:sz="0" w:space="0" w:color="auto"/>
                    <w:right w:val="none" w:sz="0" w:space="0" w:color="auto"/>
                  </w:divBdr>
                </w:div>
                <w:div w:id="1511869016">
                  <w:marLeft w:val="0"/>
                  <w:marRight w:val="0"/>
                  <w:marTop w:val="0"/>
                  <w:marBottom w:val="0"/>
                  <w:divBdr>
                    <w:top w:val="none" w:sz="0" w:space="0" w:color="auto"/>
                    <w:left w:val="none" w:sz="0" w:space="4" w:color="auto"/>
                    <w:bottom w:val="none" w:sz="0" w:space="0" w:color="auto"/>
                    <w:right w:val="none" w:sz="0" w:space="0" w:color="auto"/>
                  </w:divBdr>
                </w:div>
                <w:div w:id="873493852">
                  <w:marLeft w:val="0"/>
                  <w:marRight w:val="0"/>
                  <w:marTop w:val="0"/>
                  <w:marBottom w:val="0"/>
                  <w:divBdr>
                    <w:top w:val="none" w:sz="0" w:space="0" w:color="auto"/>
                    <w:left w:val="none" w:sz="0" w:space="4" w:color="auto"/>
                    <w:bottom w:val="none" w:sz="0" w:space="0" w:color="auto"/>
                    <w:right w:val="none" w:sz="0" w:space="0" w:color="auto"/>
                  </w:divBdr>
                </w:div>
                <w:div w:id="1880051186">
                  <w:marLeft w:val="0"/>
                  <w:marRight w:val="0"/>
                  <w:marTop w:val="0"/>
                  <w:marBottom w:val="0"/>
                  <w:divBdr>
                    <w:top w:val="none" w:sz="0" w:space="0" w:color="auto"/>
                    <w:left w:val="none" w:sz="0" w:space="4" w:color="auto"/>
                    <w:bottom w:val="none" w:sz="0" w:space="0" w:color="auto"/>
                    <w:right w:val="none" w:sz="0" w:space="0" w:color="auto"/>
                  </w:divBdr>
                </w:div>
                <w:div w:id="1640958155">
                  <w:marLeft w:val="0"/>
                  <w:marRight w:val="0"/>
                  <w:marTop w:val="0"/>
                  <w:marBottom w:val="0"/>
                  <w:divBdr>
                    <w:top w:val="none" w:sz="0" w:space="0" w:color="auto"/>
                    <w:left w:val="none" w:sz="0" w:space="4" w:color="auto"/>
                    <w:bottom w:val="none" w:sz="0" w:space="0" w:color="auto"/>
                    <w:right w:val="none" w:sz="0" w:space="0" w:color="auto"/>
                  </w:divBdr>
                </w:div>
                <w:div w:id="1630747907">
                  <w:marLeft w:val="0"/>
                  <w:marRight w:val="0"/>
                  <w:marTop w:val="0"/>
                  <w:marBottom w:val="0"/>
                  <w:divBdr>
                    <w:top w:val="none" w:sz="0" w:space="0" w:color="auto"/>
                    <w:left w:val="none" w:sz="0" w:space="4" w:color="auto"/>
                    <w:bottom w:val="none" w:sz="0" w:space="0" w:color="auto"/>
                    <w:right w:val="none" w:sz="0" w:space="0" w:color="auto"/>
                  </w:divBdr>
                </w:div>
                <w:div w:id="1023941282">
                  <w:marLeft w:val="0"/>
                  <w:marRight w:val="0"/>
                  <w:marTop w:val="0"/>
                  <w:marBottom w:val="0"/>
                  <w:divBdr>
                    <w:top w:val="none" w:sz="0" w:space="0" w:color="auto"/>
                    <w:left w:val="none" w:sz="0" w:space="4" w:color="auto"/>
                    <w:bottom w:val="none" w:sz="0" w:space="0" w:color="auto"/>
                    <w:right w:val="none" w:sz="0" w:space="0" w:color="auto"/>
                  </w:divBdr>
                </w:div>
                <w:div w:id="1540704722">
                  <w:marLeft w:val="0"/>
                  <w:marRight w:val="0"/>
                  <w:marTop w:val="0"/>
                  <w:marBottom w:val="0"/>
                  <w:divBdr>
                    <w:top w:val="none" w:sz="0" w:space="0" w:color="auto"/>
                    <w:left w:val="none" w:sz="0" w:space="4" w:color="auto"/>
                    <w:bottom w:val="none" w:sz="0" w:space="0" w:color="auto"/>
                    <w:right w:val="none" w:sz="0" w:space="0" w:color="auto"/>
                  </w:divBdr>
                </w:div>
                <w:div w:id="559750213">
                  <w:marLeft w:val="0"/>
                  <w:marRight w:val="0"/>
                  <w:marTop w:val="0"/>
                  <w:marBottom w:val="0"/>
                  <w:divBdr>
                    <w:top w:val="none" w:sz="0" w:space="0" w:color="auto"/>
                    <w:left w:val="none" w:sz="0" w:space="4" w:color="auto"/>
                    <w:bottom w:val="none" w:sz="0" w:space="0" w:color="auto"/>
                    <w:right w:val="none" w:sz="0" w:space="0" w:color="auto"/>
                  </w:divBdr>
                </w:div>
                <w:div w:id="598177711">
                  <w:marLeft w:val="0"/>
                  <w:marRight w:val="0"/>
                  <w:marTop w:val="0"/>
                  <w:marBottom w:val="0"/>
                  <w:divBdr>
                    <w:top w:val="none" w:sz="0" w:space="0" w:color="auto"/>
                    <w:left w:val="none" w:sz="0" w:space="4" w:color="auto"/>
                    <w:bottom w:val="none" w:sz="0" w:space="0" w:color="auto"/>
                    <w:right w:val="none" w:sz="0" w:space="0" w:color="auto"/>
                  </w:divBdr>
                </w:div>
                <w:div w:id="734670747">
                  <w:marLeft w:val="0"/>
                  <w:marRight w:val="0"/>
                  <w:marTop w:val="0"/>
                  <w:marBottom w:val="0"/>
                  <w:divBdr>
                    <w:top w:val="none" w:sz="0" w:space="0" w:color="auto"/>
                    <w:left w:val="none" w:sz="0" w:space="4" w:color="auto"/>
                    <w:bottom w:val="none" w:sz="0" w:space="0" w:color="auto"/>
                    <w:right w:val="none" w:sz="0" w:space="0" w:color="auto"/>
                  </w:divBdr>
                </w:div>
                <w:div w:id="1763450011">
                  <w:marLeft w:val="0"/>
                  <w:marRight w:val="0"/>
                  <w:marTop w:val="0"/>
                  <w:marBottom w:val="0"/>
                  <w:divBdr>
                    <w:top w:val="none" w:sz="0" w:space="0" w:color="auto"/>
                    <w:left w:val="none" w:sz="0" w:space="4" w:color="auto"/>
                    <w:bottom w:val="none" w:sz="0" w:space="0" w:color="auto"/>
                    <w:right w:val="none" w:sz="0" w:space="0" w:color="auto"/>
                  </w:divBdr>
                </w:div>
                <w:div w:id="1809787227">
                  <w:marLeft w:val="0"/>
                  <w:marRight w:val="0"/>
                  <w:marTop w:val="0"/>
                  <w:marBottom w:val="0"/>
                  <w:divBdr>
                    <w:top w:val="none" w:sz="0" w:space="0" w:color="auto"/>
                    <w:left w:val="none" w:sz="0" w:space="4" w:color="auto"/>
                    <w:bottom w:val="none" w:sz="0" w:space="0" w:color="auto"/>
                    <w:right w:val="none" w:sz="0" w:space="0" w:color="auto"/>
                  </w:divBdr>
                </w:div>
                <w:div w:id="663360594">
                  <w:marLeft w:val="0"/>
                  <w:marRight w:val="0"/>
                  <w:marTop w:val="0"/>
                  <w:marBottom w:val="0"/>
                  <w:divBdr>
                    <w:top w:val="none" w:sz="0" w:space="0" w:color="auto"/>
                    <w:left w:val="none" w:sz="0" w:space="4" w:color="auto"/>
                    <w:bottom w:val="none" w:sz="0" w:space="0" w:color="auto"/>
                    <w:right w:val="none" w:sz="0" w:space="0" w:color="auto"/>
                  </w:divBdr>
                </w:div>
                <w:div w:id="291525232">
                  <w:marLeft w:val="0"/>
                  <w:marRight w:val="0"/>
                  <w:marTop w:val="0"/>
                  <w:marBottom w:val="0"/>
                  <w:divBdr>
                    <w:top w:val="none" w:sz="0" w:space="0" w:color="auto"/>
                    <w:left w:val="none" w:sz="0" w:space="4" w:color="auto"/>
                    <w:bottom w:val="none" w:sz="0" w:space="0" w:color="auto"/>
                    <w:right w:val="none" w:sz="0" w:space="0" w:color="auto"/>
                  </w:divBdr>
                </w:div>
                <w:div w:id="856847227">
                  <w:marLeft w:val="0"/>
                  <w:marRight w:val="0"/>
                  <w:marTop w:val="0"/>
                  <w:marBottom w:val="0"/>
                  <w:divBdr>
                    <w:top w:val="none" w:sz="0" w:space="0" w:color="auto"/>
                    <w:left w:val="none" w:sz="0" w:space="4" w:color="auto"/>
                    <w:bottom w:val="none" w:sz="0" w:space="0" w:color="auto"/>
                    <w:right w:val="none" w:sz="0" w:space="0" w:color="auto"/>
                  </w:divBdr>
                </w:div>
                <w:div w:id="1508524159">
                  <w:marLeft w:val="0"/>
                  <w:marRight w:val="0"/>
                  <w:marTop w:val="0"/>
                  <w:marBottom w:val="0"/>
                  <w:divBdr>
                    <w:top w:val="none" w:sz="0" w:space="0" w:color="auto"/>
                    <w:left w:val="none" w:sz="0" w:space="4" w:color="auto"/>
                    <w:bottom w:val="none" w:sz="0" w:space="0" w:color="auto"/>
                    <w:right w:val="none" w:sz="0" w:space="0" w:color="auto"/>
                  </w:divBdr>
                </w:div>
                <w:div w:id="1934387974">
                  <w:marLeft w:val="0"/>
                  <w:marRight w:val="0"/>
                  <w:marTop w:val="0"/>
                  <w:marBottom w:val="0"/>
                  <w:divBdr>
                    <w:top w:val="none" w:sz="0" w:space="0" w:color="auto"/>
                    <w:left w:val="none" w:sz="0" w:space="4" w:color="auto"/>
                    <w:bottom w:val="none" w:sz="0" w:space="0" w:color="auto"/>
                    <w:right w:val="none" w:sz="0" w:space="0" w:color="auto"/>
                  </w:divBdr>
                </w:div>
                <w:div w:id="2130657602">
                  <w:marLeft w:val="0"/>
                  <w:marRight w:val="0"/>
                  <w:marTop w:val="0"/>
                  <w:marBottom w:val="0"/>
                  <w:divBdr>
                    <w:top w:val="none" w:sz="0" w:space="0" w:color="auto"/>
                    <w:left w:val="none" w:sz="0" w:space="4" w:color="auto"/>
                    <w:bottom w:val="none" w:sz="0" w:space="0" w:color="auto"/>
                    <w:right w:val="none" w:sz="0" w:space="0" w:color="auto"/>
                  </w:divBdr>
                </w:div>
                <w:div w:id="665672462">
                  <w:marLeft w:val="0"/>
                  <w:marRight w:val="0"/>
                  <w:marTop w:val="0"/>
                  <w:marBottom w:val="0"/>
                  <w:divBdr>
                    <w:top w:val="none" w:sz="0" w:space="0" w:color="auto"/>
                    <w:left w:val="none" w:sz="0" w:space="4" w:color="auto"/>
                    <w:bottom w:val="none" w:sz="0" w:space="0" w:color="auto"/>
                    <w:right w:val="none" w:sz="0" w:space="0" w:color="auto"/>
                  </w:divBdr>
                </w:div>
                <w:div w:id="1376152398">
                  <w:marLeft w:val="0"/>
                  <w:marRight w:val="0"/>
                  <w:marTop w:val="0"/>
                  <w:marBottom w:val="0"/>
                  <w:divBdr>
                    <w:top w:val="none" w:sz="0" w:space="0" w:color="auto"/>
                    <w:left w:val="none" w:sz="0" w:space="4" w:color="auto"/>
                    <w:bottom w:val="none" w:sz="0" w:space="0" w:color="auto"/>
                    <w:right w:val="none" w:sz="0" w:space="0" w:color="auto"/>
                  </w:divBdr>
                </w:div>
                <w:div w:id="1130441198">
                  <w:marLeft w:val="0"/>
                  <w:marRight w:val="0"/>
                  <w:marTop w:val="0"/>
                  <w:marBottom w:val="0"/>
                  <w:divBdr>
                    <w:top w:val="none" w:sz="0" w:space="0" w:color="auto"/>
                    <w:left w:val="none" w:sz="0" w:space="4" w:color="auto"/>
                    <w:bottom w:val="none" w:sz="0" w:space="0" w:color="auto"/>
                    <w:right w:val="none" w:sz="0" w:space="0" w:color="auto"/>
                  </w:divBdr>
                </w:div>
                <w:div w:id="453714007">
                  <w:marLeft w:val="0"/>
                  <w:marRight w:val="0"/>
                  <w:marTop w:val="0"/>
                  <w:marBottom w:val="0"/>
                  <w:divBdr>
                    <w:top w:val="none" w:sz="0" w:space="0" w:color="auto"/>
                    <w:left w:val="none" w:sz="0" w:space="4" w:color="auto"/>
                    <w:bottom w:val="none" w:sz="0" w:space="0" w:color="auto"/>
                    <w:right w:val="none" w:sz="0" w:space="0" w:color="auto"/>
                  </w:divBdr>
                </w:div>
                <w:div w:id="1117289491">
                  <w:marLeft w:val="0"/>
                  <w:marRight w:val="0"/>
                  <w:marTop w:val="0"/>
                  <w:marBottom w:val="0"/>
                  <w:divBdr>
                    <w:top w:val="none" w:sz="0" w:space="0" w:color="auto"/>
                    <w:left w:val="none" w:sz="0" w:space="4" w:color="auto"/>
                    <w:bottom w:val="none" w:sz="0" w:space="0" w:color="auto"/>
                    <w:right w:val="none" w:sz="0" w:space="0" w:color="auto"/>
                  </w:divBdr>
                </w:div>
                <w:div w:id="245311309">
                  <w:marLeft w:val="0"/>
                  <w:marRight w:val="0"/>
                  <w:marTop w:val="0"/>
                  <w:marBottom w:val="0"/>
                  <w:divBdr>
                    <w:top w:val="none" w:sz="0" w:space="0" w:color="auto"/>
                    <w:left w:val="none" w:sz="0" w:space="0" w:color="auto"/>
                    <w:bottom w:val="none" w:sz="0" w:space="0" w:color="auto"/>
                    <w:right w:val="none" w:sz="0" w:space="0" w:color="auto"/>
                  </w:divBdr>
                </w:div>
                <w:div w:id="1068651112">
                  <w:marLeft w:val="0"/>
                  <w:marRight w:val="0"/>
                  <w:marTop w:val="0"/>
                  <w:marBottom w:val="0"/>
                  <w:divBdr>
                    <w:top w:val="none" w:sz="0" w:space="0" w:color="auto"/>
                    <w:left w:val="none" w:sz="0" w:space="0" w:color="auto"/>
                    <w:bottom w:val="none" w:sz="0" w:space="0" w:color="auto"/>
                    <w:right w:val="none" w:sz="0" w:space="0" w:color="auto"/>
                  </w:divBdr>
                </w:div>
                <w:div w:id="307444305">
                  <w:marLeft w:val="0"/>
                  <w:marRight w:val="0"/>
                  <w:marTop w:val="0"/>
                  <w:marBottom w:val="0"/>
                  <w:divBdr>
                    <w:top w:val="none" w:sz="0" w:space="0" w:color="auto"/>
                    <w:left w:val="none" w:sz="0" w:space="0" w:color="auto"/>
                    <w:bottom w:val="none" w:sz="0" w:space="0" w:color="auto"/>
                    <w:right w:val="none" w:sz="0" w:space="0" w:color="auto"/>
                  </w:divBdr>
                </w:div>
                <w:div w:id="1145665621">
                  <w:marLeft w:val="0"/>
                  <w:marRight w:val="0"/>
                  <w:marTop w:val="0"/>
                  <w:marBottom w:val="0"/>
                  <w:divBdr>
                    <w:top w:val="none" w:sz="0" w:space="0" w:color="auto"/>
                    <w:left w:val="none" w:sz="0" w:space="0" w:color="auto"/>
                    <w:bottom w:val="none" w:sz="0" w:space="0" w:color="auto"/>
                    <w:right w:val="none" w:sz="0" w:space="0" w:color="auto"/>
                  </w:divBdr>
                </w:div>
                <w:div w:id="62139596">
                  <w:marLeft w:val="0"/>
                  <w:marRight w:val="0"/>
                  <w:marTop w:val="0"/>
                  <w:marBottom w:val="0"/>
                  <w:divBdr>
                    <w:top w:val="none" w:sz="0" w:space="0" w:color="auto"/>
                    <w:left w:val="none" w:sz="0" w:space="0" w:color="auto"/>
                    <w:bottom w:val="none" w:sz="0" w:space="0" w:color="auto"/>
                    <w:right w:val="none" w:sz="0" w:space="0" w:color="auto"/>
                  </w:divBdr>
                </w:div>
                <w:div w:id="650990422">
                  <w:marLeft w:val="0"/>
                  <w:marRight w:val="0"/>
                  <w:marTop w:val="0"/>
                  <w:marBottom w:val="0"/>
                  <w:divBdr>
                    <w:top w:val="none" w:sz="0" w:space="0" w:color="auto"/>
                    <w:left w:val="none" w:sz="0" w:space="0" w:color="auto"/>
                    <w:bottom w:val="none" w:sz="0" w:space="0" w:color="auto"/>
                    <w:right w:val="none" w:sz="0" w:space="0" w:color="auto"/>
                  </w:divBdr>
                </w:div>
                <w:div w:id="624314634">
                  <w:marLeft w:val="0"/>
                  <w:marRight w:val="0"/>
                  <w:marTop w:val="0"/>
                  <w:marBottom w:val="0"/>
                  <w:divBdr>
                    <w:top w:val="none" w:sz="0" w:space="0" w:color="auto"/>
                    <w:left w:val="none" w:sz="0" w:space="0" w:color="auto"/>
                    <w:bottom w:val="none" w:sz="0" w:space="0" w:color="auto"/>
                    <w:right w:val="none" w:sz="0" w:space="0" w:color="auto"/>
                  </w:divBdr>
                </w:div>
                <w:div w:id="565264856">
                  <w:marLeft w:val="0"/>
                  <w:marRight w:val="0"/>
                  <w:marTop w:val="0"/>
                  <w:marBottom w:val="0"/>
                  <w:divBdr>
                    <w:top w:val="none" w:sz="0" w:space="0" w:color="auto"/>
                    <w:left w:val="none" w:sz="0" w:space="0" w:color="auto"/>
                    <w:bottom w:val="none" w:sz="0" w:space="0" w:color="auto"/>
                    <w:right w:val="none" w:sz="0" w:space="0" w:color="auto"/>
                  </w:divBdr>
                </w:div>
                <w:div w:id="686297893">
                  <w:marLeft w:val="0"/>
                  <w:marRight w:val="0"/>
                  <w:marTop w:val="0"/>
                  <w:marBottom w:val="0"/>
                  <w:divBdr>
                    <w:top w:val="none" w:sz="0" w:space="0" w:color="auto"/>
                    <w:left w:val="none" w:sz="0" w:space="0" w:color="auto"/>
                    <w:bottom w:val="none" w:sz="0" w:space="0" w:color="auto"/>
                    <w:right w:val="none" w:sz="0" w:space="0" w:color="auto"/>
                  </w:divBdr>
                </w:div>
                <w:div w:id="69816692">
                  <w:marLeft w:val="0"/>
                  <w:marRight w:val="0"/>
                  <w:marTop w:val="0"/>
                  <w:marBottom w:val="0"/>
                  <w:divBdr>
                    <w:top w:val="none" w:sz="0" w:space="0" w:color="auto"/>
                    <w:left w:val="none" w:sz="0" w:space="0" w:color="auto"/>
                    <w:bottom w:val="none" w:sz="0" w:space="0" w:color="auto"/>
                    <w:right w:val="none" w:sz="0" w:space="0" w:color="auto"/>
                  </w:divBdr>
                </w:div>
                <w:div w:id="1661303007">
                  <w:marLeft w:val="0"/>
                  <w:marRight w:val="0"/>
                  <w:marTop w:val="0"/>
                  <w:marBottom w:val="0"/>
                  <w:divBdr>
                    <w:top w:val="none" w:sz="0" w:space="0" w:color="auto"/>
                    <w:left w:val="none" w:sz="0" w:space="0" w:color="auto"/>
                    <w:bottom w:val="none" w:sz="0" w:space="0" w:color="auto"/>
                    <w:right w:val="none" w:sz="0" w:space="0" w:color="auto"/>
                  </w:divBdr>
                </w:div>
                <w:div w:id="929319031">
                  <w:marLeft w:val="0"/>
                  <w:marRight w:val="0"/>
                  <w:marTop w:val="0"/>
                  <w:marBottom w:val="0"/>
                  <w:divBdr>
                    <w:top w:val="none" w:sz="0" w:space="0" w:color="auto"/>
                    <w:left w:val="none" w:sz="0" w:space="0" w:color="auto"/>
                    <w:bottom w:val="none" w:sz="0" w:space="0" w:color="auto"/>
                    <w:right w:val="none" w:sz="0" w:space="0" w:color="auto"/>
                  </w:divBdr>
                </w:div>
                <w:div w:id="697857384">
                  <w:marLeft w:val="0"/>
                  <w:marRight w:val="0"/>
                  <w:marTop w:val="0"/>
                  <w:marBottom w:val="0"/>
                  <w:divBdr>
                    <w:top w:val="none" w:sz="0" w:space="0" w:color="auto"/>
                    <w:left w:val="none" w:sz="0" w:space="0" w:color="auto"/>
                    <w:bottom w:val="none" w:sz="0" w:space="0" w:color="auto"/>
                    <w:right w:val="none" w:sz="0" w:space="0" w:color="auto"/>
                  </w:divBdr>
                </w:div>
                <w:div w:id="868762309">
                  <w:marLeft w:val="0"/>
                  <w:marRight w:val="0"/>
                  <w:marTop w:val="0"/>
                  <w:marBottom w:val="0"/>
                  <w:divBdr>
                    <w:top w:val="none" w:sz="0" w:space="0" w:color="auto"/>
                    <w:left w:val="none" w:sz="0" w:space="0" w:color="auto"/>
                    <w:bottom w:val="none" w:sz="0" w:space="0" w:color="auto"/>
                    <w:right w:val="none" w:sz="0" w:space="0" w:color="auto"/>
                  </w:divBdr>
                </w:div>
                <w:div w:id="712776691">
                  <w:marLeft w:val="0"/>
                  <w:marRight w:val="0"/>
                  <w:marTop w:val="0"/>
                  <w:marBottom w:val="0"/>
                  <w:divBdr>
                    <w:top w:val="none" w:sz="0" w:space="0" w:color="auto"/>
                    <w:left w:val="none" w:sz="0" w:space="0" w:color="auto"/>
                    <w:bottom w:val="none" w:sz="0" w:space="0" w:color="auto"/>
                    <w:right w:val="none" w:sz="0" w:space="0" w:color="auto"/>
                  </w:divBdr>
                </w:div>
                <w:div w:id="1004167518">
                  <w:marLeft w:val="0"/>
                  <w:marRight w:val="0"/>
                  <w:marTop w:val="0"/>
                  <w:marBottom w:val="0"/>
                  <w:divBdr>
                    <w:top w:val="none" w:sz="0" w:space="0" w:color="auto"/>
                    <w:left w:val="none" w:sz="0" w:space="0" w:color="auto"/>
                    <w:bottom w:val="none" w:sz="0" w:space="0" w:color="auto"/>
                    <w:right w:val="none" w:sz="0" w:space="0" w:color="auto"/>
                  </w:divBdr>
                </w:div>
                <w:div w:id="1906338001">
                  <w:marLeft w:val="0"/>
                  <w:marRight w:val="0"/>
                  <w:marTop w:val="0"/>
                  <w:marBottom w:val="0"/>
                  <w:divBdr>
                    <w:top w:val="none" w:sz="0" w:space="0" w:color="auto"/>
                    <w:left w:val="none" w:sz="0" w:space="0" w:color="auto"/>
                    <w:bottom w:val="none" w:sz="0" w:space="0" w:color="auto"/>
                    <w:right w:val="none" w:sz="0" w:space="0" w:color="auto"/>
                  </w:divBdr>
                </w:div>
                <w:div w:id="799810217">
                  <w:marLeft w:val="0"/>
                  <w:marRight w:val="0"/>
                  <w:marTop w:val="0"/>
                  <w:marBottom w:val="0"/>
                  <w:divBdr>
                    <w:top w:val="none" w:sz="0" w:space="0" w:color="auto"/>
                    <w:left w:val="none" w:sz="0" w:space="0" w:color="auto"/>
                    <w:bottom w:val="none" w:sz="0" w:space="0" w:color="auto"/>
                    <w:right w:val="none" w:sz="0" w:space="0" w:color="auto"/>
                  </w:divBdr>
                </w:div>
                <w:div w:id="1337225719">
                  <w:marLeft w:val="0"/>
                  <w:marRight w:val="0"/>
                  <w:marTop w:val="0"/>
                  <w:marBottom w:val="0"/>
                  <w:divBdr>
                    <w:top w:val="none" w:sz="0" w:space="0" w:color="auto"/>
                    <w:left w:val="none" w:sz="0" w:space="0" w:color="auto"/>
                    <w:bottom w:val="none" w:sz="0" w:space="0" w:color="auto"/>
                    <w:right w:val="none" w:sz="0" w:space="0" w:color="auto"/>
                  </w:divBdr>
                </w:div>
                <w:div w:id="927811509">
                  <w:marLeft w:val="0"/>
                  <w:marRight w:val="0"/>
                  <w:marTop w:val="0"/>
                  <w:marBottom w:val="0"/>
                  <w:divBdr>
                    <w:top w:val="none" w:sz="0" w:space="0" w:color="auto"/>
                    <w:left w:val="none" w:sz="0" w:space="0" w:color="auto"/>
                    <w:bottom w:val="none" w:sz="0" w:space="0" w:color="auto"/>
                    <w:right w:val="none" w:sz="0" w:space="0" w:color="auto"/>
                  </w:divBdr>
                </w:div>
                <w:div w:id="173037514">
                  <w:marLeft w:val="0"/>
                  <w:marRight w:val="0"/>
                  <w:marTop w:val="0"/>
                  <w:marBottom w:val="0"/>
                  <w:divBdr>
                    <w:top w:val="none" w:sz="0" w:space="0" w:color="auto"/>
                    <w:left w:val="none" w:sz="0" w:space="0" w:color="auto"/>
                    <w:bottom w:val="none" w:sz="0" w:space="0" w:color="auto"/>
                    <w:right w:val="none" w:sz="0" w:space="0" w:color="auto"/>
                  </w:divBdr>
                </w:div>
                <w:div w:id="1976980305">
                  <w:marLeft w:val="0"/>
                  <w:marRight w:val="0"/>
                  <w:marTop w:val="0"/>
                  <w:marBottom w:val="0"/>
                  <w:divBdr>
                    <w:top w:val="none" w:sz="0" w:space="0" w:color="auto"/>
                    <w:left w:val="none" w:sz="0" w:space="0" w:color="auto"/>
                    <w:bottom w:val="none" w:sz="0" w:space="0" w:color="auto"/>
                    <w:right w:val="none" w:sz="0" w:space="0" w:color="auto"/>
                  </w:divBdr>
                </w:div>
                <w:div w:id="1960450712">
                  <w:marLeft w:val="0"/>
                  <w:marRight w:val="0"/>
                  <w:marTop w:val="0"/>
                  <w:marBottom w:val="0"/>
                  <w:divBdr>
                    <w:top w:val="none" w:sz="0" w:space="0" w:color="auto"/>
                    <w:left w:val="none" w:sz="0" w:space="0" w:color="auto"/>
                    <w:bottom w:val="none" w:sz="0" w:space="0" w:color="auto"/>
                    <w:right w:val="none" w:sz="0" w:space="0" w:color="auto"/>
                  </w:divBdr>
                </w:div>
                <w:div w:id="1201475614">
                  <w:marLeft w:val="0"/>
                  <w:marRight w:val="0"/>
                  <w:marTop w:val="0"/>
                  <w:marBottom w:val="0"/>
                  <w:divBdr>
                    <w:top w:val="none" w:sz="0" w:space="0" w:color="auto"/>
                    <w:left w:val="none" w:sz="0" w:space="0" w:color="auto"/>
                    <w:bottom w:val="none" w:sz="0" w:space="0" w:color="auto"/>
                    <w:right w:val="none" w:sz="0" w:space="0" w:color="auto"/>
                  </w:divBdr>
                </w:div>
                <w:div w:id="16240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012">
          <w:marLeft w:val="0"/>
          <w:marRight w:val="0"/>
          <w:marTop w:val="180"/>
          <w:marBottom w:val="180"/>
          <w:divBdr>
            <w:top w:val="none" w:sz="0" w:space="0" w:color="auto"/>
            <w:left w:val="none" w:sz="0" w:space="0" w:color="auto"/>
            <w:bottom w:val="none" w:sz="0" w:space="0" w:color="auto"/>
            <w:right w:val="none" w:sz="0" w:space="0" w:color="auto"/>
          </w:divBdr>
          <w:divsChild>
            <w:div w:id="181827152">
              <w:marLeft w:val="0"/>
              <w:marRight w:val="0"/>
              <w:marTop w:val="0"/>
              <w:marBottom w:val="0"/>
              <w:divBdr>
                <w:top w:val="none" w:sz="0" w:space="0" w:color="auto"/>
                <w:left w:val="none" w:sz="0" w:space="0" w:color="auto"/>
                <w:bottom w:val="none" w:sz="0" w:space="0" w:color="auto"/>
                <w:right w:val="none" w:sz="0" w:space="0" w:color="auto"/>
              </w:divBdr>
              <w:divsChild>
                <w:div w:id="1183863664">
                  <w:marLeft w:val="0"/>
                  <w:marRight w:val="0"/>
                  <w:marTop w:val="0"/>
                  <w:marBottom w:val="0"/>
                  <w:divBdr>
                    <w:top w:val="none" w:sz="0" w:space="0" w:color="auto"/>
                    <w:left w:val="none" w:sz="0" w:space="0" w:color="auto"/>
                    <w:bottom w:val="none" w:sz="0" w:space="0" w:color="auto"/>
                    <w:right w:val="none" w:sz="0" w:space="0" w:color="auto"/>
                  </w:divBdr>
                </w:div>
              </w:divsChild>
            </w:div>
            <w:div w:id="2100562281">
              <w:marLeft w:val="0"/>
              <w:marRight w:val="0"/>
              <w:marTop w:val="0"/>
              <w:marBottom w:val="0"/>
              <w:divBdr>
                <w:top w:val="none" w:sz="0" w:space="0" w:color="auto"/>
                <w:left w:val="none" w:sz="0" w:space="0" w:color="auto"/>
                <w:bottom w:val="none" w:sz="0" w:space="0" w:color="auto"/>
                <w:right w:val="none" w:sz="0" w:space="0" w:color="auto"/>
              </w:divBdr>
            </w:div>
            <w:div w:id="2029408884">
              <w:marLeft w:val="0"/>
              <w:marRight w:val="0"/>
              <w:marTop w:val="0"/>
              <w:marBottom w:val="0"/>
              <w:divBdr>
                <w:top w:val="none" w:sz="0" w:space="0" w:color="auto"/>
                <w:left w:val="none" w:sz="0" w:space="0" w:color="auto"/>
                <w:bottom w:val="none" w:sz="0" w:space="0" w:color="auto"/>
                <w:right w:val="none" w:sz="0" w:space="0" w:color="auto"/>
              </w:divBdr>
              <w:divsChild>
                <w:div w:id="184173759">
                  <w:marLeft w:val="0"/>
                  <w:marRight w:val="0"/>
                  <w:marTop w:val="0"/>
                  <w:marBottom w:val="0"/>
                  <w:divBdr>
                    <w:top w:val="none" w:sz="0" w:space="0" w:color="auto"/>
                    <w:left w:val="none" w:sz="0" w:space="4" w:color="auto"/>
                    <w:bottom w:val="none" w:sz="0" w:space="0" w:color="auto"/>
                    <w:right w:val="none" w:sz="0" w:space="0" w:color="auto"/>
                  </w:divBdr>
                </w:div>
                <w:div w:id="2040010739">
                  <w:marLeft w:val="0"/>
                  <w:marRight w:val="0"/>
                  <w:marTop w:val="0"/>
                  <w:marBottom w:val="0"/>
                  <w:divBdr>
                    <w:top w:val="none" w:sz="0" w:space="0" w:color="auto"/>
                    <w:left w:val="none" w:sz="0" w:space="4" w:color="auto"/>
                    <w:bottom w:val="none" w:sz="0" w:space="0" w:color="auto"/>
                    <w:right w:val="none" w:sz="0" w:space="0" w:color="auto"/>
                  </w:divBdr>
                </w:div>
                <w:div w:id="1140004168">
                  <w:marLeft w:val="0"/>
                  <w:marRight w:val="0"/>
                  <w:marTop w:val="0"/>
                  <w:marBottom w:val="0"/>
                  <w:divBdr>
                    <w:top w:val="none" w:sz="0" w:space="0" w:color="auto"/>
                    <w:left w:val="none" w:sz="0" w:space="4" w:color="auto"/>
                    <w:bottom w:val="none" w:sz="0" w:space="0" w:color="auto"/>
                    <w:right w:val="none" w:sz="0" w:space="0" w:color="auto"/>
                  </w:divBdr>
                </w:div>
                <w:div w:id="43918464">
                  <w:marLeft w:val="0"/>
                  <w:marRight w:val="0"/>
                  <w:marTop w:val="0"/>
                  <w:marBottom w:val="0"/>
                  <w:divBdr>
                    <w:top w:val="none" w:sz="0" w:space="0" w:color="auto"/>
                    <w:left w:val="none" w:sz="0" w:space="4" w:color="auto"/>
                    <w:bottom w:val="none" w:sz="0" w:space="0" w:color="auto"/>
                    <w:right w:val="none" w:sz="0" w:space="0" w:color="auto"/>
                  </w:divBdr>
                </w:div>
                <w:div w:id="1260985901">
                  <w:marLeft w:val="0"/>
                  <w:marRight w:val="0"/>
                  <w:marTop w:val="0"/>
                  <w:marBottom w:val="0"/>
                  <w:divBdr>
                    <w:top w:val="none" w:sz="0" w:space="0" w:color="auto"/>
                    <w:left w:val="none" w:sz="0" w:space="4" w:color="auto"/>
                    <w:bottom w:val="none" w:sz="0" w:space="0" w:color="auto"/>
                    <w:right w:val="none" w:sz="0" w:space="0" w:color="auto"/>
                  </w:divBdr>
                </w:div>
                <w:div w:id="602613461">
                  <w:marLeft w:val="0"/>
                  <w:marRight w:val="0"/>
                  <w:marTop w:val="0"/>
                  <w:marBottom w:val="0"/>
                  <w:divBdr>
                    <w:top w:val="none" w:sz="0" w:space="0" w:color="auto"/>
                    <w:left w:val="none" w:sz="0" w:space="4" w:color="auto"/>
                    <w:bottom w:val="none" w:sz="0" w:space="0" w:color="auto"/>
                    <w:right w:val="none" w:sz="0" w:space="0" w:color="auto"/>
                  </w:divBdr>
                </w:div>
                <w:div w:id="1121537795">
                  <w:marLeft w:val="0"/>
                  <w:marRight w:val="0"/>
                  <w:marTop w:val="0"/>
                  <w:marBottom w:val="0"/>
                  <w:divBdr>
                    <w:top w:val="none" w:sz="0" w:space="0" w:color="auto"/>
                    <w:left w:val="none" w:sz="0" w:space="0" w:color="auto"/>
                    <w:bottom w:val="none" w:sz="0" w:space="0" w:color="auto"/>
                    <w:right w:val="none" w:sz="0" w:space="0" w:color="auto"/>
                  </w:divBdr>
                </w:div>
                <w:div w:id="1448352659">
                  <w:marLeft w:val="0"/>
                  <w:marRight w:val="0"/>
                  <w:marTop w:val="0"/>
                  <w:marBottom w:val="0"/>
                  <w:divBdr>
                    <w:top w:val="none" w:sz="0" w:space="0" w:color="auto"/>
                    <w:left w:val="none" w:sz="0" w:space="0" w:color="auto"/>
                    <w:bottom w:val="none" w:sz="0" w:space="0" w:color="auto"/>
                    <w:right w:val="none" w:sz="0" w:space="0" w:color="auto"/>
                  </w:divBdr>
                </w:div>
                <w:div w:id="2038044965">
                  <w:marLeft w:val="0"/>
                  <w:marRight w:val="0"/>
                  <w:marTop w:val="0"/>
                  <w:marBottom w:val="0"/>
                  <w:divBdr>
                    <w:top w:val="none" w:sz="0" w:space="0" w:color="auto"/>
                    <w:left w:val="none" w:sz="0" w:space="0" w:color="auto"/>
                    <w:bottom w:val="none" w:sz="0" w:space="0" w:color="auto"/>
                    <w:right w:val="none" w:sz="0" w:space="0" w:color="auto"/>
                  </w:divBdr>
                </w:div>
                <w:div w:id="759526232">
                  <w:marLeft w:val="0"/>
                  <w:marRight w:val="0"/>
                  <w:marTop w:val="0"/>
                  <w:marBottom w:val="0"/>
                  <w:divBdr>
                    <w:top w:val="none" w:sz="0" w:space="0" w:color="auto"/>
                    <w:left w:val="none" w:sz="0" w:space="0" w:color="auto"/>
                    <w:bottom w:val="none" w:sz="0" w:space="0" w:color="auto"/>
                    <w:right w:val="none" w:sz="0" w:space="0" w:color="auto"/>
                  </w:divBdr>
                </w:div>
                <w:div w:id="239220202">
                  <w:marLeft w:val="0"/>
                  <w:marRight w:val="0"/>
                  <w:marTop w:val="0"/>
                  <w:marBottom w:val="0"/>
                  <w:divBdr>
                    <w:top w:val="none" w:sz="0" w:space="0" w:color="auto"/>
                    <w:left w:val="none" w:sz="0" w:space="0" w:color="auto"/>
                    <w:bottom w:val="none" w:sz="0" w:space="0" w:color="auto"/>
                    <w:right w:val="none" w:sz="0" w:space="0" w:color="auto"/>
                  </w:divBdr>
                </w:div>
                <w:div w:id="16797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1630">
          <w:marLeft w:val="0"/>
          <w:marRight w:val="0"/>
          <w:marTop w:val="180"/>
          <w:marBottom w:val="180"/>
          <w:divBdr>
            <w:top w:val="none" w:sz="0" w:space="0" w:color="auto"/>
            <w:left w:val="none" w:sz="0" w:space="0" w:color="auto"/>
            <w:bottom w:val="none" w:sz="0" w:space="0" w:color="auto"/>
            <w:right w:val="none" w:sz="0" w:space="0" w:color="auto"/>
          </w:divBdr>
          <w:divsChild>
            <w:div w:id="243806842">
              <w:marLeft w:val="0"/>
              <w:marRight w:val="0"/>
              <w:marTop w:val="0"/>
              <w:marBottom w:val="0"/>
              <w:divBdr>
                <w:top w:val="none" w:sz="0" w:space="0" w:color="auto"/>
                <w:left w:val="none" w:sz="0" w:space="0" w:color="auto"/>
                <w:bottom w:val="none" w:sz="0" w:space="0" w:color="auto"/>
                <w:right w:val="none" w:sz="0" w:space="0" w:color="auto"/>
              </w:divBdr>
              <w:divsChild>
                <w:div w:id="1730806855">
                  <w:marLeft w:val="0"/>
                  <w:marRight w:val="0"/>
                  <w:marTop w:val="0"/>
                  <w:marBottom w:val="0"/>
                  <w:divBdr>
                    <w:top w:val="none" w:sz="0" w:space="0" w:color="auto"/>
                    <w:left w:val="none" w:sz="0" w:space="0" w:color="auto"/>
                    <w:bottom w:val="none" w:sz="0" w:space="0" w:color="auto"/>
                    <w:right w:val="none" w:sz="0" w:space="0" w:color="auto"/>
                  </w:divBdr>
                </w:div>
              </w:divsChild>
            </w:div>
            <w:div w:id="2065909034">
              <w:marLeft w:val="0"/>
              <w:marRight w:val="0"/>
              <w:marTop w:val="0"/>
              <w:marBottom w:val="0"/>
              <w:divBdr>
                <w:top w:val="none" w:sz="0" w:space="0" w:color="auto"/>
                <w:left w:val="none" w:sz="0" w:space="0" w:color="auto"/>
                <w:bottom w:val="none" w:sz="0" w:space="0" w:color="auto"/>
                <w:right w:val="none" w:sz="0" w:space="0" w:color="auto"/>
              </w:divBdr>
            </w:div>
            <w:div w:id="2126652264">
              <w:marLeft w:val="0"/>
              <w:marRight w:val="0"/>
              <w:marTop w:val="0"/>
              <w:marBottom w:val="0"/>
              <w:divBdr>
                <w:top w:val="none" w:sz="0" w:space="0" w:color="auto"/>
                <w:left w:val="none" w:sz="0" w:space="0" w:color="auto"/>
                <w:bottom w:val="none" w:sz="0" w:space="0" w:color="auto"/>
                <w:right w:val="none" w:sz="0" w:space="0" w:color="auto"/>
              </w:divBdr>
              <w:divsChild>
                <w:div w:id="2060585812">
                  <w:marLeft w:val="0"/>
                  <w:marRight w:val="0"/>
                  <w:marTop w:val="0"/>
                  <w:marBottom w:val="0"/>
                  <w:divBdr>
                    <w:top w:val="none" w:sz="0" w:space="0" w:color="auto"/>
                    <w:left w:val="none" w:sz="0" w:space="4" w:color="auto"/>
                    <w:bottom w:val="none" w:sz="0" w:space="0" w:color="auto"/>
                    <w:right w:val="none" w:sz="0" w:space="0" w:color="auto"/>
                  </w:divBdr>
                </w:div>
                <w:div w:id="321853170">
                  <w:marLeft w:val="0"/>
                  <w:marRight w:val="0"/>
                  <w:marTop w:val="0"/>
                  <w:marBottom w:val="0"/>
                  <w:divBdr>
                    <w:top w:val="none" w:sz="0" w:space="0" w:color="auto"/>
                    <w:left w:val="none" w:sz="0" w:space="4" w:color="auto"/>
                    <w:bottom w:val="none" w:sz="0" w:space="0" w:color="auto"/>
                    <w:right w:val="none" w:sz="0" w:space="0" w:color="auto"/>
                  </w:divBdr>
                </w:div>
                <w:div w:id="1307278298">
                  <w:marLeft w:val="0"/>
                  <w:marRight w:val="0"/>
                  <w:marTop w:val="0"/>
                  <w:marBottom w:val="0"/>
                  <w:divBdr>
                    <w:top w:val="none" w:sz="0" w:space="0" w:color="auto"/>
                    <w:left w:val="none" w:sz="0" w:space="4" w:color="auto"/>
                    <w:bottom w:val="none" w:sz="0" w:space="0" w:color="auto"/>
                    <w:right w:val="none" w:sz="0" w:space="0" w:color="auto"/>
                  </w:divBdr>
                </w:div>
                <w:div w:id="2107262687">
                  <w:marLeft w:val="0"/>
                  <w:marRight w:val="0"/>
                  <w:marTop w:val="0"/>
                  <w:marBottom w:val="0"/>
                  <w:divBdr>
                    <w:top w:val="none" w:sz="0" w:space="0" w:color="auto"/>
                    <w:left w:val="none" w:sz="0" w:space="4" w:color="auto"/>
                    <w:bottom w:val="none" w:sz="0" w:space="0" w:color="auto"/>
                    <w:right w:val="none" w:sz="0" w:space="0" w:color="auto"/>
                  </w:divBdr>
                </w:div>
                <w:div w:id="1689939861">
                  <w:marLeft w:val="0"/>
                  <w:marRight w:val="0"/>
                  <w:marTop w:val="0"/>
                  <w:marBottom w:val="0"/>
                  <w:divBdr>
                    <w:top w:val="none" w:sz="0" w:space="0" w:color="auto"/>
                    <w:left w:val="none" w:sz="0" w:space="4" w:color="auto"/>
                    <w:bottom w:val="none" w:sz="0" w:space="0" w:color="auto"/>
                    <w:right w:val="none" w:sz="0" w:space="0" w:color="auto"/>
                  </w:divBdr>
                </w:div>
                <w:div w:id="1359627739">
                  <w:marLeft w:val="0"/>
                  <w:marRight w:val="0"/>
                  <w:marTop w:val="0"/>
                  <w:marBottom w:val="0"/>
                  <w:divBdr>
                    <w:top w:val="none" w:sz="0" w:space="0" w:color="auto"/>
                    <w:left w:val="none" w:sz="0" w:space="4" w:color="auto"/>
                    <w:bottom w:val="none" w:sz="0" w:space="0" w:color="auto"/>
                    <w:right w:val="none" w:sz="0" w:space="0" w:color="auto"/>
                  </w:divBdr>
                </w:div>
                <w:div w:id="2029982974">
                  <w:marLeft w:val="0"/>
                  <w:marRight w:val="0"/>
                  <w:marTop w:val="0"/>
                  <w:marBottom w:val="0"/>
                  <w:divBdr>
                    <w:top w:val="none" w:sz="0" w:space="0" w:color="auto"/>
                    <w:left w:val="none" w:sz="0" w:space="4" w:color="auto"/>
                    <w:bottom w:val="none" w:sz="0" w:space="0" w:color="auto"/>
                    <w:right w:val="none" w:sz="0" w:space="0" w:color="auto"/>
                  </w:divBdr>
                </w:div>
                <w:div w:id="1829054205">
                  <w:marLeft w:val="0"/>
                  <w:marRight w:val="0"/>
                  <w:marTop w:val="0"/>
                  <w:marBottom w:val="0"/>
                  <w:divBdr>
                    <w:top w:val="none" w:sz="0" w:space="0" w:color="auto"/>
                    <w:left w:val="none" w:sz="0" w:space="4" w:color="auto"/>
                    <w:bottom w:val="none" w:sz="0" w:space="0" w:color="auto"/>
                    <w:right w:val="none" w:sz="0" w:space="0" w:color="auto"/>
                  </w:divBdr>
                </w:div>
                <w:div w:id="1488401516">
                  <w:marLeft w:val="0"/>
                  <w:marRight w:val="0"/>
                  <w:marTop w:val="0"/>
                  <w:marBottom w:val="0"/>
                  <w:divBdr>
                    <w:top w:val="none" w:sz="0" w:space="0" w:color="auto"/>
                    <w:left w:val="none" w:sz="0" w:space="4" w:color="auto"/>
                    <w:bottom w:val="none" w:sz="0" w:space="0" w:color="auto"/>
                    <w:right w:val="none" w:sz="0" w:space="0" w:color="auto"/>
                  </w:divBdr>
                </w:div>
                <w:div w:id="674959093">
                  <w:marLeft w:val="0"/>
                  <w:marRight w:val="0"/>
                  <w:marTop w:val="0"/>
                  <w:marBottom w:val="0"/>
                  <w:divBdr>
                    <w:top w:val="none" w:sz="0" w:space="0" w:color="auto"/>
                    <w:left w:val="none" w:sz="0" w:space="4" w:color="auto"/>
                    <w:bottom w:val="none" w:sz="0" w:space="0" w:color="auto"/>
                    <w:right w:val="none" w:sz="0" w:space="0" w:color="auto"/>
                  </w:divBdr>
                </w:div>
                <w:div w:id="1574855275">
                  <w:marLeft w:val="0"/>
                  <w:marRight w:val="0"/>
                  <w:marTop w:val="0"/>
                  <w:marBottom w:val="0"/>
                  <w:divBdr>
                    <w:top w:val="none" w:sz="0" w:space="0" w:color="auto"/>
                    <w:left w:val="none" w:sz="0" w:space="4" w:color="auto"/>
                    <w:bottom w:val="none" w:sz="0" w:space="0" w:color="auto"/>
                    <w:right w:val="none" w:sz="0" w:space="0" w:color="auto"/>
                  </w:divBdr>
                </w:div>
                <w:div w:id="982151566">
                  <w:marLeft w:val="0"/>
                  <w:marRight w:val="0"/>
                  <w:marTop w:val="0"/>
                  <w:marBottom w:val="0"/>
                  <w:divBdr>
                    <w:top w:val="none" w:sz="0" w:space="0" w:color="auto"/>
                    <w:left w:val="none" w:sz="0" w:space="4" w:color="auto"/>
                    <w:bottom w:val="none" w:sz="0" w:space="0" w:color="auto"/>
                    <w:right w:val="none" w:sz="0" w:space="0" w:color="auto"/>
                  </w:divBdr>
                </w:div>
                <w:div w:id="91171444">
                  <w:marLeft w:val="0"/>
                  <w:marRight w:val="0"/>
                  <w:marTop w:val="0"/>
                  <w:marBottom w:val="0"/>
                  <w:divBdr>
                    <w:top w:val="none" w:sz="0" w:space="0" w:color="auto"/>
                    <w:left w:val="none" w:sz="0" w:space="4" w:color="auto"/>
                    <w:bottom w:val="none" w:sz="0" w:space="0" w:color="auto"/>
                    <w:right w:val="none" w:sz="0" w:space="0" w:color="auto"/>
                  </w:divBdr>
                </w:div>
                <w:div w:id="1250655635">
                  <w:marLeft w:val="0"/>
                  <w:marRight w:val="0"/>
                  <w:marTop w:val="0"/>
                  <w:marBottom w:val="0"/>
                  <w:divBdr>
                    <w:top w:val="none" w:sz="0" w:space="0" w:color="auto"/>
                    <w:left w:val="none" w:sz="0" w:space="4" w:color="auto"/>
                    <w:bottom w:val="none" w:sz="0" w:space="0" w:color="auto"/>
                    <w:right w:val="none" w:sz="0" w:space="0" w:color="auto"/>
                  </w:divBdr>
                </w:div>
                <w:div w:id="201594379">
                  <w:marLeft w:val="0"/>
                  <w:marRight w:val="0"/>
                  <w:marTop w:val="0"/>
                  <w:marBottom w:val="0"/>
                  <w:divBdr>
                    <w:top w:val="none" w:sz="0" w:space="0" w:color="auto"/>
                    <w:left w:val="none" w:sz="0" w:space="4" w:color="auto"/>
                    <w:bottom w:val="none" w:sz="0" w:space="0" w:color="auto"/>
                    <w:right w:val="none" w:sz="0" w:space="0" w:color="auto"/>
                  </w:divBdr>
                </w:div>
                <w:div w:id="861668725">
                  <w:marLeft w:val="0"/>
                  <w:marRight w:val="0"/>
                  <w:marTop w:val="0"/>
                  <w:marBottom w:val="0"/>
                  <w:divBdr>
                    <w:top w:val="none" w:sz="0" w:space="0" w:color="auto"/>
                    <w:left w:val="none" w:sz="0" w:space="4" w:color="auto"/>
                    <w:bottom w:val="none" w:sz="0" w:space="0" w:color="auto"/>
                    <w:right w:val="none" w:sz="0" w:space="0" w:color="auto"/>
                  </w:divBdr>
                </w:div>
                <w:div w:id="1470708972">
                  <w:marLeft w:val="0"/>
                  <w:marRight w:val="0"/>
                  <w:marTop w:val="0"/>
                  <w:marBottom w:val="0"/>
                  <w:divBdr>
                    <w:top w:val="none" w:sz="0" w:space="0" w:color="auto"/>
                    <w:left w:val="none" w:sz="0" w:space="4" w:color="auto"/>
                    <w:bottom w:val="none" w:sz="0" w:space="0" w:color="auto"/>
                    <w:right w:val="none" w:sz="0" w:space="0" w:color="auto"/>
                  </w:divBdr>
                </w:div>
                <w:div w:id="1063410505">
                  <w:marLeft w:val="0"/>
                  <w:marRight w:val="0"/>
                  <w:marTop w:val="0"/>
                  <w:marBottom w:val="0"/>
                  <w:divBdr>
                    <w:top w:val="none" w:sz="0" w:space="0" w:color="auto"/>
                    <w:left w:val="none" w:sz="0" w:space="0" w:color="auto"/>
                    <w:bottom w:val="none" w:sz="0" w:space="0" w:color="auto"/>
                    <w:right w:val="none" w:sz="0" w:space="0" w:color="auto"/>
                  </w:divBdr>
                </w:div>
                <w:div w:id="276135112">
                  <w:marLeft w:val="0"/>
                  <w:marRight w:val="0"/>
                  <w:marTop w:val="0"/>
                  <w:marBottom w:val="0"/>
                  <w:divBdr>
                    <w:top w:val="none" w:sz="0" w:space="0" w:color="auto"/>
                    <w:left w:val="none" w:sz="0" w:space="0" w:color="auto"/>
                    <w:bottom w:val="none" w:sz="0" w:space="0" w:color="auto"/>
                    <w:right w:val="none" w:sz="0" w:space="0" w:color="auto"/>
                  </w:divBdr>
                </w:div>
                <w:div w:id="966081799">
                  <w:marLeft w:val="0"/>
                  <w:marRight w:val="0"/>
                  <w:marTop w:val="0"/>
                  <w:marBottom w:val="0"/>
                  <w:divBdr>
                    <w:top w:val="none" w:sz="0" w:space="0" w:color="auto"/>
                    <w:left w:val="none" w:sz="0" w:space="0" w:color="auto"/>
                    <w:bottom w:val="none" w:sz="0" w:space="0" w:color="auto"/>
                    <w:right w:val="none" w:sz="0" w:space="0" w:color="auto"/>
                  </w:divBdr>
                </w:div>
                <w:div w:id="1434202416">
                  <w:marLeft w:val="0"/>
                  <w:marRight w:val="0"/>
                  <w:marTop w:val="0"/>
                  <w:marBottom w:val="0"/>
                  <w:divBdr>
                    <w:top w:val="none" w:sz="0" w:space="0" w:color="auto"/>
                    <w:left w:val="none" w:sz="0" w:space="0" w:color="auto"/>
                    <w:bottom w:val="none" w:sz="0" w:space="0" w:color="auto"/>
                    <w:right w:val="none" w:sz="0" w:space="0" w:color="auto"/>
                  </w:divBdr>
                </w:div>
                <w:div w:id="651494114">
                  <w:marLeft w:val="0"/>
                  <w:marRight w:val="0"/>
                  <w:marTop w:val="0"/>
                  <w:marBottom w:val="0"/>
                  <w:divBdr>
                    <w:top w:val="none" w:sz="0" w:space="0" w:color="auto"/>
                    <w:left w:val="none" w:sz="0" w:space="0" w:color="auto"/>
                    <w:bottom w:val="none" w:sz="0" w:space="0" w:color="auto"/>
                    <w:right w:val="none" w:sz="0" w:space="0" w:color="auto"/>
                  </w:divBdr>
                </w:div>
                <w:div w:id="470682352">
                  <w:marLeft w:val="0"/>
                  <w:marRight w:val="0"/>
                  <w:marTop w:val="0"/>
                  <w:marBottom w:val="0"/>
                  <w:divBdr>
                    <w:top w:val="none" w:sz="0" w:space="0" w:color="auto"/>
                    <w:left w:val="none" w:sz="0" w:space="0" w:color="auto"/>
                    <w:bottom w:val="none" w:sz="0" w:space="0" w:color="auto"/>
                    <w:right w:val="none" w:sz="0" w:space="0" w:color="auto"/>
                  </w:divBdr>
                </w:div>
                <w:div w:id="311755327">
                  <w:marLeft w:val="0"/>
                  <w:marRight w:val="0"/>
                  <w:marTop w:val="0"/>
                  <w:marBottom w:val="0"/>
                  <w:divBdr>
                    <w:top w:val="none" w:sz="0" w:space="0" w:color="auto"/>
                    <w:left w:val="none" w:sz="0" w:space="0" w:color="auto"/>
                    <w:bottom w:val="none" w:sz="0" w:space="0" w:color="auto"/>
                    <w:right w:val="none" w:sz="0" w:space="0" w:color="auto"/>
                  </w:divBdr>
                </w:div>
                <w:div w:id="774717486">
                  <w:marLeft w:val="0"/>
                  <w:marRight w:val="0"/>
                  <w:marTop w:val="0"/>
                  <w:marBottom w:val="0"/>
                  <w:divBdr>
                    <w:top w:val="none" w:sz="0" w:space="0" w:color="auto"/>
                    <w:left w:val="none" w:sz="0" w:space="0" w:color="auto"/>
                    <w:bottom w:val="none" w:sz="0" w:space="0" w:color="auto"/>
                    <w:right w:val="none" w:sz="0" w:space="0" w:color="auto"/>
                  </w:divBdr>
                </w:div>
                <w:div w:id="1325624759">
                  <w:marLeft w:val="0"/>
                  <w:marRight w:val="0"/>
                  <w:marTop w:val="0"/>
                  <w:marBottom w:val="0"/>
                  <w:divBdr>
                    <w:top w:val="none" w:sz="0" w:space="0" w:color="auto"/>
                    <w:left w:val="none" w:sz="0" w:space="0" w:color="auto"/>
                    <w:bottom w:val="none" w:sz="0" w:space="0" w:color="auto"/>
                    <w:right w:val="none" w:sz="0" w:space="0" w:color="auto"/>
                  </w:divBdr>
                </w:div>
                <w:div w:id="833257200">
                  <w:marLeft w:val="0"/>
                  <w:marRight w:val="0"/>
                  <w:marTop w:val="0"/>
                  <w:marBottom w:val="0"/>
                  <w:divBdr>
                    <w:top w:val="none" w:sz="0" w:space="0" w:color="auto"/>
                    <w:left w:val="none" w:sz="0" w:space="0" w:color="auto"/>
                    <w:bottom w:val="none" w:sz="0" w:space="0" w:color="auto"/>
                    <w:right w:val="none" w:sz="0" w:space="0" w:color="auto"/>
                  </w:divBdr>
                </w:div>
                <w:div w:id="2099323981">
                  <w:marLeft w:val="0"/>
                  <w:marRight w:val="0"/>
                  <w:marTop w:val="0"/>
                  <w:marBottom w:val="0"/>
                  <w:divBdr>
                    <w:top w:val="none" w:sz="0" w:space="0" w:color="auto"/>
                    <w:left w:val="none" w:sz="0" w:space="0" w:color="auto"/>
                    <w:bottom w:val="none" w:sz="0" w:space="0" w:color="auto"/>
                    <w:right w:val="none" w:sz="0" w:space="0" w:color="auto"/>
                  </w:divBdr>
                </w:div>
                <w:div w:id="864834175">
                  <w:marLeft w:val="0"/>
                  <w:marRight w:val="0"/>
                  <w:marTop w:val="0"/>
                  <w:marBottom w:val="0"/>
                  <w:divBdr>
                    <w:top w:val="none" w:sz="0" w:space="0" w:color="auto"/>
                    <w:left w:val="none" w:sz="0" w:space="0" w:color="auto"/>
                    <w:bottom w:val="none" w:sz="0" w:space="0" w:color="auto"/>
                    <w:right w:val="none" w:sz="0" w:space="0" w:color="auto"/>
                  </w:divBdr>
                </w:div>
                <w:div w:id="1862351090">
                  <w:marLeft w:val="0"/>
                  <w:marRight w:val="0"/>
                  <w:marTop w:val="0"/>
                  <w:marBottom w:val="0"/>
                  <w:divBdr>
                    <w:top w:val="none" w:sz="0" w:space="0" w:color="auto"/>
                    <w:left w:val="none" w:sz="0" w:space="0" w:color="auto"/>
                    <w:bottom w:val="none" w:sz="0" w:space="0" w:color="auto"/>
                    <w:right w:val="none" w:sz="0" w:space="0" w:color="auto"/>
                  </w:divBdr>
                </w:div>
                <w:div w:id="1006714233">
                  <w:marLeft w:val="0"/>
                  <w:marRight w:val="0"/>
                  <w:marTop w:val="0"/>
                  <w:marBottom w:val="0"/>
                  <w:divBdr>
                    <w:top w:val="none" w:sz="0" w:space="0" w:color="auto"/>
                    <w:left w:val="none" w:sz="0" w:space="0" w:color="auto"/>
                    <w:bottom w:val="none" w:sz="0" w:space="0" w:color="auto"/>
                    <w:right w:val="none" w:sz="0" w:space="0" w:color="auto"/>
                  </w:divBdr>
                </w:div>
                <w:div w:id="1979527193">
                  <w:marLeft w:val="0"/>
                  <w:marRight w:val="0"/>
                  <w:marTop w:val="0"/>
                  <w:marBottom w:val="0"/>
                  <w:divBdr>
                    <w:top w:val="none" w:sz="0" w:space="0" w:color="auto"/>
                    <w:left w:val="none" w:sz="0" w:space="0" w:color="auto"/>
                    <w:bottom w:val="none" w:sz="0" w:space="0" w:color="auto"/>
                    <w:right w:val="none" w:sz="0" w:space="0" w:color="auto"/>
                  </w:divBdr>
                </w:div>
                <w:div w:id="1192381183">
                  <w:marLeft w:val="0"/>
                  <w:marRight w:val="0"/>
                  <w:marTop w:val="0"/>
                  <w:marBottom w:val="0"/>
                  <w:divBdr>
                    <w:top w:val="none" w:sz="0" w:space="0" w:color="auto"/>
                    <w:left w:val="none" w:sz="0" w:space="0" w:color="auto"/>
                    <w:bottom w:val="none" w:sz="0" w:space="0" w:color="auto"/>
                    <w:right w:val="none" w:sz="0" w:space="0" w:color="auto"/>
                  </w:divBdr>
                </w:div>
                <w:div w:id="1205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115">
          <w:blockQuote w:val="1"/>
          <w:marLeft w:val="0"/>
          <w:marRight w:val="0"/>
          <w:marTop w:val="0"/>
          <w:marBottom w:val="150"/>
          <w:divBdr>
            <w:top w:val="none" w:sz="0" w:space="8" w:color="auto"/>
            <w:left w:val="single" w:sz="36" w:space="15" w:color="EEEEEE"/>
            <w:bottom w:val="none" w:sz="0" w:space="8" w:color="auto"/>
            <w:right w:val="none" w:sz="0" w:space="15" w:color="auto"/>
          </w:divBdr>
        </w:div>
        <w:div w:id="35889477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wwwlgis.informatik.uni-kl.de/archiv/wwwdvs.informatik.uni-kl.de/courses/DBSREAL/SS2005/Vorlesungsunterlagen/Implementing_Sorting.pdf" TargetMode="External"/><Relationship Id="rId26" Type="http://schemas.openxmlformats.org/officeDocument/2006/relationships/hyperlink" Target="http://blog.jcole.us/2013/01/07/the-physical-structure-of-innodb-index-pages/" TargetMode="External"/><Relationship Id="rId39" Type="http://schemas.openxmlformats.org/officeDocument/2006/relationships/control" Target="activeX/activeX2.xml"/><Relationship Id="rId21" Type="http://schemas.openxmlformats.org/officeDocument/2006/relationships/hyperlink" Target="http://baike.baidu.com/view/549587.htm" TargetMode="External"/><Relationship Id="rId34" Type="http://schemas.openxmlformats.org/officeDocument/2006/relationships/hyperlink" Target="https://blogs.msdn.com/cfs-filesystemfile.ashx/__key/communityserver-components-postattachments/00-08-50-84-93/QPTalk.pdf" TargetMode="External"/><Relationship Id="rId42" Type="http://schemas.openxmlformats.org/officeDocument/2006/relationships/hyperlink" Target="http://www.postgresql.org/docs/9.4/static/row-estimation-examples.html" TargetMode="External"/><Relationship Id="rId47" Type="http://schemas.openxmlformats.org/officeDocument/2006/relationships/hyperlink" Target="http://baike.baidu.com/view/672349.htm" TargetMode="External"/><Relationship Id="rId50" Type="http://schemas.openxmlformats.org/officeDocument/2006/relationships/hyperlink" Target="https://en.wikipedia.org/wiki/Sort-merge_join" TargetMode="External"/><Relationship Id="rId55" Type="http://schemas.openxmlformats.org/officeDocument/2006/relationships/control" Target="activeX/activeX7.xml"/><Relationship Id="rId63" Type="http://schemas.openxmlformats.org/officeDocument/2006/relationships/control" Target="activeX/activeX10.xml"/><Relationship Id="rId68" Type="http://schemas.openxmlformats.org/officeDocument/2006/relationships/hyperlink" Target="https://www.sqlite.org/queryplanner-ng.html" TargetMode="External"/><Relationship Id="rId76" Type="http://schemas.openxmlformats.org/officeDocument/2006/relationships/hyperlink" Target="http://docs.oracle.com/cd/B28359_01/server.111/b28318/consist.htm" TargetMode="External"/><Relationship Id="rId84" Type="http://schemas.openxmlformats.org/officeDocument/2006/relationships/fontTable" Target="fontTable.xml"/><Relationship Id="rId7" Type="http://schemas.openxmlformats.org/officeDocument/2006/relationships/hyperlink" Target="http://blog.csdn.net/albertfly/article/details/51318995" TargetMode="External"/><Relationship Id="rId71" Type="http://schemas.openxmlformats.org/officeDocument/2006/relationships/hyperlink" Target="http://docs.oracle.com/database/121/CNCPT/memory.htm" TargetMode="External"/><Relationship Id="rId2" Type="http://schemas.openxmlformats.org/officeDocument/2006/relationships/styles" Target="styles.xml"/><Relationship Id="rId16" Type="http://schemas.openxmlformats.org/officeDocument/2006/relationships/hyperlink" Target="https://en.wikipedia.org/wiki/External_sorting" TargetMode="External"/><Relationship Id="rId29" Type="http://schemas.openxmlformats.org/officeDocument/2006/relationships/hyperlink" Target="http://coding-geek.com/how-does-a-hashmap-work-in-java/" TargetMode="External"/><Relationship Id="rId11" Type="http://schemas.openxmlformats.org/officeDocument/2006/relationships/hyperlink" Target="https://en.wikipedia.org/wiki/Big_O_notation" TargetMode="External"/><Relationship Id="rId24" Type="http://schemas.openxmlformats.org/officeDocument/2006/relationships/hyperlink" Target="http://ww3.sinaimg.cn/large/7cc829d3jw1f3drdrv532j20sg0bstcb.jpg" TargetMode="External"/><Relationship Id="rId32" Type="http://schemas.openxmlformats.org/officeDocument/2006/relationships/hyperlink" Target="http://momjian.us/main/writings/pgsql/optimizer.pdf" TargetMode="External"/><Relationship Id="rId37" Type="http://schemas.openxmlformats.org/officeDocument/2006/relationships/hyperlink" Target="http://codex.cs.yale.edu/avi/db-book/db6/slide-dir/PPT-dir/ch13.ppt" TargetMode="External"/><Relationship Id="rId40" Type="http://schemas.openxmlformats.org/officeDocument/2006/relationships/control" Target="activeX/activeX3.xml"/><Relationship Id="rId45" Type="http://schemas.openxmlformats.org/officeDocument/2006/relationships/control" Target="activeX/activeX5.xml"/><Relationship Id="rId53" Type="http://schemas.openxmlformats.org/officeDocument/2006/relationships/hyperlink" Target="http://baike.baidu.com/subview/131521/5127870.htm" TargetMode="External"/><Relationship Id="rId58" Type="http://schemas.openxmlformats.org/officeDocument/2006/relationships/hyperlink" Target="https://www-01.ibm.com/support/knowledgecenter/SSEPGG_9.7.0/com.ibm.db2.luw.admin.perf.doc/doc/c0005311.html" TargetMode="External"/><Relationship Id="rId66" Type="http://schemas.openxmlformats.org/officeDocument/2006/relationships/hyperlink" Target="http://www.acad.bg/rismim/itc/sub/archiv/Paper6_1_2009.PDF" TargetMode="External"/><Relationship Id="rId74" Type="http://schemas.openxmlformats.org/officeDocument/2006/relationships/hyperlink" Target="http://dev.mysql.com/doc/refman/5.7/en/innodb-transaction-model.html" TargetMode="External"/><Relationship Id="rId79" Type="http://schemas.openxmlformats.org/officeDocument/2006/relationships/hyperlink" Target="http://www.postgresql.org/docs/9.4/static/wal.html" TargetMode="External"/><Relationship Id="rId5" Type="http://schemas.openxmlformats.org/officeDocument/2006/relationships/footnotes" Target="footnotes.xml"/><Relationship Id="rId61" Type="http://schemas.openxmlformats.org/officeDocument/2006/relationships/control" Target="activeX/activeX9.xml"/><Relationship Id="rId82" Type="http://schemas.openxmlformats.org/officeDocument/2006/relationships/hyperlink" Target="http://www.cs.berkeley.edu/~brewer/cs262/Aries.pdf" TargetMode="External"/><Relationship Id="rId19" Type="http://schemas.openxmlformats.org/officeDocument/2006/relationships/hyperlink" Target="http://baike.baidu.com/view/647462.htm" TargetMode="External"/><Relationship Id="rId4" Type="http://schemas.openxmlformats.org/officeDocument/2006/relationships/webSettings" Target="webSettings.xml"/><Relationship Id="rId9" Type="http://schemas.openxmlformats.org/officeDocument/2006/relationships/hyperlink" Target="http://baike.baidu.com/view/104946.htm" TargetMode="External"/><Relationship Id="rId14" Type="http://schemas.openxmlformats.org/officeDocument/2006/relationships/control" Target="activeX/activeX1.xml"/><Relationship Id="rId22" Type="http://schemas.openxmlformats.org/officeDocument/2006/relationships/hyperlink" Target="https://en.wikipedia.org/wiki/Tree_traversal" TargetMode="External"/><Relationship Id="rId27" Type="http://schemas.openxmlformats.org/officeDocument/2006/relationships/hyperlink" Target="http://blog.jcole.us/2013/01/10/btree-index-structures-in-innodb/" TargetMode="External"/><Relationship Id="rId30" Type="http://schemas.openxmlformats.org/officeDocument/2006/relationships/hyperlink" Target="http://www.cs.berkeley.edu/~brewer/cs262/3-selinger79.pdf" TargetMode="External"/><Relationship Id="rId35" Type="http://schemas.openxmlformats.org/officeDocument/2006/relationships/hyperlink" Target="http://www.oracle.com/technetwork/database/bi-datawarehousing/twp-optimizer-with-oracledb-12c-1963236.pdf" TargetMode="External"/><Relationship Id="rId43" Type="http://schemas.openxmlformats.org/officeDocument/2006/relationships/hyperlink" Target="http://soft.chinabyte.com/database/16/11806516.shtml" TargetMode="External"/><Relationship Id="rId48" Type="http://schemas.openxmlformats.org/officeDocument/2006/relationships/hyperlink" Target="http://baike.baidu.com/view/1213593.htm" TargetMode="External"/><Relationship Id="rId56" Type="http://schemas.openxmlformats.org/officeDocument/2006/relationships/hyperlink" Target="http://blog.csdn.net/dnnyyq/article/details/5195472" TargetMode="External"/><Relationship Id="rId64" Type="http://schemas.openxmlformats.org/officeDocument/2006/relationships/hyperlink" Target="http://wenku.baidu.com/view/54a48b7b852458fb770b56a0.html" TargetMode="External"/><Relationship Id="rId69" Type="http://schemas.openxmlformats.org/officeDocument/2006/relationships/hyperlink" Target="https://www-01.ibm.com/support/knowledgecenter/SSEPGG_9.7.0/com.ibm.db2.luw.admin.perf.doc/doc/r0005278.html" TargetMode="External"/><Relationship Id="rId77" Type="http://schemas.openxmlformats.org/officeDocument/2006/relationships/hyperlink" Target="https://technet.microsoft.com/en-us/library/ms186259(v=sql.105).aspx" TargetMode="External"/><Relationship Id="rId8" Type="http://schemas.openxmlformats.org/officeDocument/2006/relationships/hyperlink" Target="https://en.wikipedia.org/wiki/Time_complexity" TargetMode="External"/><Relationship Id="rId51" Type="http://schemas.openxmlformats.org/officeDocument/2006/relationships/hyperlink" Target="https://en.wikipedia.org/wiki/Hash_join" TargetMode="External"/><Relationship Id="rId72" Type="http://schemas.openxmlformats.org/officeDocument/2006/relationships/hyperlink" Target="http://www.cs.cmu.edu/~christos/courses/721-resources/p297-o_neil.pdf" TargetMode="External"/><Relationship Id="rId80" Type="http://schemas.openxmlformats.org/officeDocument/2006/relationships/hyperlink" Target="https://www.sqlite.org/wal.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log.jobbole.com/79293/" TargetMode="External"/><Relationship Id="rId17" Type="http://schemas.openxmlformats.org/officeDocument/2006/relationships/hyperlink" Target="https://hadoop.apache.org/docs/stable/api/org/apache/hadoop/mapreduce/Reducer.html" TargetMode="External"/><Relationship Id="rId25" Type="http://schemas.openxmlformats.org/officeDocument/2006/relationships/hyperlink" Target="https://en.wikipedia.org/wiki/B%2B_tree" TargetMode="External"/><Relationship Id="rId33" Type="http://schemas.openxmlformats.org/officeDocument/2006/relationships/hyperlink" Target="https://www.sqlite.org/optoverview.html" TargetMode="External"/><Relationship Id="rId38" Type="http://schemas.openxmlformats.org/officeDocument/2006/relationships/hyperlink" Target="https://www.informatik.hu-berlin.de/de/forschung/gebiete/wbi/teaching/archive/sose05/dbs2/slides/09_joins.pdf" TargetMode="External"/><Relationship Id="rId46" Type="http://schemas.openxmlformats.org/officeDocument/2006/relationships/hyperlink" Target="https://docs.oracle.com/database/121/TGSQL/tgsql_optop.htm" TargetMode="External"/><Relationship Id="rId59" Type="http://schemas.openxmlformats.org/officeDocument/2006/relationships/hyperlink" Target="http://docs.oracle.com/cd/B28359_01/server.111/b28274/optimops.htm" TargetMode="External"/><Relationship Id="rId67" Type="http://schemas.openxmlformats.org/officeDocument/2006/relationships/hyperlink" Target="https://www.sqlite.org/optoverview.html" TargetMode="External"/><Relationship Id="rId20" Type="http://schemas.openxmlformats.org/officeDocument/2006/relationships/hyperlink" Target="http://baike.baidu.com/view/1168762.htm" TargetMode="External"/><Relationship Id="rId41" Type="http://schemas.openxmlformats.org/officeDocument/2006/relationships/hyperlink" Target="http://baike.baidu.com/view/3208435.htm" TargetMode="External"/><Relationship Id="rId54" Type="http://schemas.openxmlformats.org/officeDocument/2006/relationships/control" Target="activeX/activeX6.xml"/><Relationship Id="rId62" Type="http://schemas.openxmlformats.org/officeDocument/2006/relationships/hyperlink" Target="https://en.wikipedia.org/wiki/Catalan_number" TargetMode="External"/><Relationship Id="rId70" Type="http://schemas.openxmlformats.org/officeDocument/2006/relationships/hyperlink" Target="http://docs.oracle.com/database/121/TGDBA/tune_buffer_cache.htm" TargetMode="External"/><Relationship Id="rId75" Type="http://schemas.openxmlformats.org/officeDocument/2006/relationships/hyperlink" Target="http://www.postgresql.org/docs/9.4/static/mvcc.html" TargetMode="External"/><Relationship Id="rId83" Type="http://schemas.openxmlformats.org/officeDocument/2006/relationships/hyperlink" Target="http://db.cs.berkeley.edu/papers/fntdb07-architecture.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n-place_algorithm" TargetMode="External"/><Relationship Id="rId23" Type="http://schemas.openxmlformats.org/officeDocument/2006/relationships/hyperlink" Target="http://baike.baidu.com/view/549587.htm" TargetMode="External"/><Relationship Id="rId28" Type="http://schemas.openxmlformats.org/officeDocument/2006/relationships/hyperlink" Target="http://baike.baidu.com/view/4887065.htm" TargetMode="External"/><Relationship Id="rId36" Type="http://schemas.openxmlformats.org/officeDocument/2006/relationships/hyperlink" Target="http://codex.cs.yale.edu/avi/db-book/db6/slide-dir/PPT-dir/ch12.ppt" TargetMode="External"/><Relationship Id="rId49" Type="http://schemas.openxmlformats.org/officeDocument/2006/relationships/hyperlink" Target="http://baike.baidu.com/view/68348.htm" TargetMode="External"/><Relationship Id="rId57" Type="http://schemas.openxmlformats.org/officeDocument/2006/relationships/control" Target="activeX/activeX8.xml"/><Relationship Id="rId10" Type="http://schemas.openxmlformats.org/officeDocument/2006/relationships/hyperlink" Target="http://blog.jobbole.com/55184/" TargetMode="External"/><Relationship Id="rId31" Type="http://schemas.openxmlformats.org/officeDocument/2006/relationships/hyperlink" Target="http://infolab.stanford.edu/~hyunjung/cs346/db2-talk.pdf" TargetMode="External"/><Relationship Id="rId44" Type="http://schemas.openxmlformats.org/officeDocument/2006/relationships/control" Target="activeX/activeX4.xml"/><Relationship Id="rId52" Type="http://schemas.openxmlformats.org/officeDocument/2006/relationships/hyperlink" Target="https://en.wikipedia.org/wiki/Nested_loop_join" TargetMode="External"/><Relationship Id="rId60" Type="http://schemas.openxmlformats.org/officeDocument/2006/relationships/hyperlink" Target="https://technet.microsoft.com/en-us/library/ms191426(v=sql.105).aspx" TargetMode="External"/><Relationship Id="rId65" Type="http://schemas.openxmlformats.org/officeDocument/2006/relationships/hyperlink" Target="http://www.postgresql.org/docs/9.4/static/geqo-intro.html" TargetMode="External"/><Relationship Id="rId73" Type="http://schemas.openxmlformats.org/officeDocument/2006/relationships/hyperlink" Target="http://momjian.us/main/writings/pgsql/mvcc.pdf" TargetMode="External"/><Relationship Id="rId78" Type="http://schemas.openxmlformats.org/officeDocument/2006/relationships/hyperlink" Target="http://www.ibm.com/developerworks/data/library/techarticle/0301kline/0301kline.html" TargetMode="External"/><Relationship Id="rId81" Type="http://schemas.openxmlformats.org/officeDocument/2006/relationships/hyperlink" Target="http://db.csail.mit.edu/6.830/lectures/lec15-notes.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6832</Words>
  <Characters>38944</Characters>
  <Application>Microsoft Office Word</Application>
  <DocSecurity>0</DocSecurity>
  <Lines>324</Lines>
  <Paragraphs>91</Paragraphs>
  <ScaleCrop>false</ScaleCrop>
  <Company/>
  <LinksUpToDate>false</LinksUpToDate>
  <CharactersWithSpaces>45685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2017-11-15T01:30:00Z</dcterms:created>
  <dcterms:modified xsi:type="dcterms:W3CDTF">2017-11-15T01:31:00Z</dcterms:modified>
</cp:coreProperties>
</file>